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0C4F" w14:textId="5D64A8E9" w:rsidR="00B2377D" w:rsidRDefault="00B2377D" w:rsidP="00B2377D">
      <w:pPr>
        <w:pStyle w:val="12"/>
        <w:spacing w:before="120" w:after="12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EF517" wp14:editId="6AEB3BDE">
                <wp:simplePos x="0" y="0"/>
                <wp:positionH relativeFrom="column">
                  <wp:posOffset>5949950</wp:posOffset>
                </wp:positionH>
                <wp:positionV relativeFrom="paragraph">
                  <wp:posOffset>-455295</wp:posOffset>
                </wp:positionV>
                <wp:extent cx="373380" cy="342900"/>
                <wp:effectExtent l="0" t="0" r="7620" b="0"/>
                <wp:wrapNone/>
                <wp:docPr id="1846259343" name="Прямокут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7B658" id="Прямокутник 31" o:spid="_x0000_s1026" style="position:absolute;margin-left:468.5pt;margin-top:-35.85pt;width:29.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" fillcolor="white [3201]" stroked="f" strokeweight="1pt"/>
            </w:pict>
          </mc:Fallback>
        </mc:AlternateContent>
      </w:r>
      <w:r>
        <w:rPr>
          <w:sz w:val="28"/>
          <w:szCs w:val="28"/>
          <w:lang w:val="uk-UA"/>
        </w:rPr>
        <w:t>МІНІСТЕРСТВО ОСВІТИ І НАУКИ УКРАЇНИ</w:t>
      </w:r>
    </w:p>
    <w:p w14:paraId="58DFF0E3" w14:textId="77777777" w:rsidR="00B2377D" w:rsidRDefault="00B2377D" w:rsidP="00B2377D">
      <w:pPr>
        <w:pStyle w:val="Normal1"/>
        <w:spacing w:before="120" w:after="12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2292B87" w14:textId="77777777" w:rsidR="00B2377D" w:rsidRDefault="00B2377D" w:rsidP="00B2377D">
      <w:pPr>
        <w:pStyle w:val="Normal1"/>
        <w:spacing w:before="120" w:after="12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2077A593" w14:textId="77777777" w:rsidR="00B2377D" w:rsidRDefault="00B2377D" w:rsidP="00B2377D">
      <w:pPr>
        <w:pStyle w:val="12"/>
        <w:spacing w:line="276" w:lineRule="auto"/>
        <w:jc w:val="center"/>
        <w:rPr>
          <w:sz w:val="28"/>
          <w:szCs w:val="28"/>
          <w:lang w:val="uk-UA"/>
        </w:rPr>
      </w:pPr>
    </w:p>
    <w:p w14:paraId="2917AF7A" w14:textId="77777777" w:rsidR="00B2377D" w:rsidRDefault="00B2377D" w:rsidP="00B2377D">
      <w:pPr>
        <w:pStyle w:val="12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14:paraId="0CB3A235" w14:textId="77777777" w:rsidR="00B2377D" w:rsidRDefault="00B2377D" w:rsidP="00B2377D">
      <w:pPr>
        <w:pStyle w:val="12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14:paraId="62627849" w14:textId="77777777" w:rsidR="00B2377D" w:rsidRDefault="00B2377D" w:rsidP="00B2377D">
      <w:pPr>
        <w:spacing w:line="276" w:lineRule="auto"/>
        <w:ind w:firstLine="0"/>
        <w:jc w:val="center"/>
        <w:rPr>
          <w:sz w:val="16"/>
        </w:rPr>
      </w:pPr>
      <w:r>
        <w:rPr>
          <w:sz w:val="16"/>
        </w:rPr>
        <w:t>(повна назва кафедри, циклової комісії)</w:t>
      </w:r>
    </w:p>
    <w:p w14:paraId="76AD68B9" w14:textId="77777777" w:rsidR="00B2377D" w:rsidRDefault="00B2377D" w:rsidP="00B2377D">
      <w:pPr>
        <w:spacing w:line="276" w:lineRule="auto"/>
        <w:ind w:firstLine="0"/>
        <w:jc w:val="center"/>
        <w:rPr>
          <w:sz w:val="16"/>
        </w:rPr>
      </w:pPr>
    </w:p>
    <w:p w14:paraId="75978A19" w14:textId="77777777" w:rsidR="00B2377D" w:rsidRDefault="00B2377D" w:rsidP="00B2377D">
      <w:pPr>
        <w:spacing w:line="276" w:lineRule="auto"/>
        <w:jc w:val="center"/>
        <w:rPr>
          <w:sz w:val="16"/>
        </w:rPr>
      </w:pPr>
    </w:p>
    <w:p w14:paraId="5199DBE4" w14:textId="77777777" w:rsidR="00B2377D" w:rsidRDefault="00B2377D" w:rsidP="00B2377D">
      <w:pPr>
        <w:spacing w:line="276" w:lineRule="auto"/>
        <w:ind w:firstLine="0"/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14:paraId="16958895" w14:textId="07276894" w:rsidR="00B2377D" w:rsidRDefault="00B2377D" w:rsidP="00B2377D">
      <w:pPr>
        <w:ind w:firstLine="0"/>
        <w:jc w:val="center"/>
      </w:pPr>
      <w:r>
        <w:rPr>
          <w:szCs w:val="28"/>
        </w:rPr>
        <w:t xml:space="preserve">з </w:t>
      </w:r>
      <w:r>
        <w:t>Основ програмування. Частина 2. Модульне програмування.</w:t>
      </w:r>
    </w:p>
    <w:p w14:paraId="01A56BF0" w14:textId="77777777" w:rsidR="00B2377D" w:rsidRDefault="00B2377D" w:rsidP="00B2377D">
      <w:pPr>
        <w:ind w:firstLine="0"/>
        <w:jc w:val="center"/>
        <w:rPr>
          <w:sz w:val="16"/>
        </w:rPr>
      </w:pPr>
      <w:r>
        <w:rPr>
          <w:sz w:val="16"/>
        </w:rPr>
        <w:t>(назва дисципліни)</w:t>
      </w:r>
    </w:p>
    <w:p w14:paraId="744957EE" w14:textId="2950D3A2" w:rsidR="00B2377D" w:rsidRDefault="00B2377D" w:rsidP="00B2377D">
      <w:pPr>
        <w:ind w:firstLine="0"/>
        <w:jc w:val="center"/>
      </w:pPr>
      <w:r>
        <w:rPr>
          <w:szCs w:val="28"/>
        </w:rPr>
        <w:t>на тему:</w:t>
      </w:r>
      <w:r w:rsidRPr="00B2377D">
        <w:rPr>
          <w:szCs w:val="28"/>
        </w:rPr>
        <w:t xml:space="preserve"> </w:t>
      </w:r>
      <w:r w:rsidRPr="00B2377D">
        <w:rPr>
          <w:szCs w:val="28"/>
          <w:u w:val="single"/>
        </w:rPr>
        <w:t>«</w:t>
      </w:r>
      <w:proofErr w:type="spellStart"/>
      <w:r w:rsidRPr="00B2377D">
        <w:rPr>
          <w:u w:val="single"/>
        </w:rPr>
        <w:t>Пекмен</w:t>
      </w:r>
      <w:proofErr w:type="spellEnd"/>
      <w:r w:rsidRPr="00B2377D">
        <w:rPr>
          <w:u w:val="single"/>
        </w:rPr>
        <w:t>»</w:t>
      </w:r>
    </w:p>
    <w:p w14:paraId="1C7807BA" w14:textId="77777777" w:rsidR="00B2377D" w:rsidRDefault="00B2377D" w:rsidP="00B2377D">
      <w:pPr>
        <w:ind w:firstLine="0"/>
        <w:jc w:val="center"/>
      </w:pPr>
    </w:p>
    <w:p w14:paraId="3CBF3328" w14:textId="77777777" w:rsidR="00B2377D" w:rsidRDefault="00B2377D" w:rsidP="00B2377D">
      <w:pPr>
        <w:jc w:val="center"/>
      </w:pPr>
    </w:p>
    <w:p w14:paraId="0E1A5C60" w14:textId="329A72BD" w:rsidR="00B2377D" w:rsidRDefault="00B2377D" w:rsidP="00B2377D">
      <w:pPr>
        <w:spacing w:line="276" w:lineRule="auto"/>
        <w:ind w:left="2977"/>
        <w:jc w:val="right"/>
        <w:rPr>
          <w:szCs w:val="28"/>
        </w:rPr>
      </w:pPr>
      <w:r>
        <w:rPr>
          <w:szCs w:val="28"/>
        </w:rPr>
        <w:t xml:space="preserve">Студента </w:t>
      </w:r>
      <w:r>
        <w:rPr>
          <w:szCs w:val="28"/>
        </w:rPr>
        <w:t>1</w:t>
      </w:r>
      <w:r>
        <w:rPr>
          <w:szCs w:val="28"/>
        </w:rPr>
        <w:t xml:space="preserve"> курсу, групи </w:t>
      </w:r>
      <w:r>
        <w:rPr>
          <w:szCs w:val="28"/>
        </w:rPr>
        <w:t>ІП-21</w:t>
      </w:r>
      <w:r>
        <w:rPr>
          <w:szCs w:val="28"/>
        </w:rPr>
        <w:t xml:space="preserve"> </w:t>
      </w:r>
    </w:p>
    <w:p w14:paraId="4F903E02" w14:textId="77777777" w:rsidR="00B2377D" w:rsidRDefault="00B2377D" w:rsidP="00B2377D">
      <w:pPr>
        <w:spacing w:line="276" w:lineRule="auto"/>
        <w:ind w:left="2977"/>
        <w:jc w:val="right"/>
        <w:rPr>
          <w:szCs w:val="28"/>
        </w:rPr>
      </w:pPr>
    </w:p>
    <w:p w14:paraId="28D305D7" w14:textId="77E744AB" w:rsidR="00B2377D" w:rsidRPr="00B2377D" w:rsidRDefault="00B2377D" w:rsidP="00B2377D">
      <w:pPr>
        <w:spacing w:line="276" w:lineRule="auto"/>
        <w:ind w:left="2977"/>
        <w:jc w:val="right"/>
        <w:rPr>
          <w:szCs w:val="28"/>
          <w:u w:val="single"/>
        </w:rPr>
      </w:pPr>
      <w:r w:rsidRPr="00B2377D">
        <w:rPr>
          <w:szCs w:val="28"/>
          <w:u w:val="single"/>
        </w:rPr>
        <w:t>Загребельного Олександра Андрійовича</w:t>
      </w:r>
    </w:p>
    <w:p w14:paraId="1B07032D" w14:textId="77777777" w:rsidR="00B2377D" w:rsidRDefault="00B2377D" w:rsidP="00B2377D">
      <w:pPr>
        <w:spacing w:line="276" w:lineRule="auto"/>
        <w:ind w:left="2977"/>
        <w:jc w:val="right"/>
        <w:rPr>
          <w:szCs w:val="28"/>
        </w:rPr>
      </w:pPr>
    </w:p>
    <w:p w14:paraId="4293C858" w14:textId="77777777" w:rsidR="00B2377D" w:rsidRDefault="00B2377D" w:rsidP="00B2377D">
      <w:pPr>
        <w:spacing w:line="276" w:lineRule="auto"/>
        <w:ind w:left="2977"/>
        <w:jc w:val="right"/>
        <w:rPr>
          <w:szCs w:val="28"/>
        </w:rPr>
      </w:pPr>
      <w:r>
        <w:rPr>
          <w:szCs w:val="28"/>
        </w:rPr>
        <w:t>Спеціальності 121 «</w:t>
      </w:r>
      <w:r>
        <w:rPr>
          <w:bCs/>
          <w:szCs w:val="28"/>
        </w:rPr>
        <w:t>Інженерія програмного забезпечення</w:t>
      </w:r>
      <w:r>
        <w:rPr>
          <w:szCs w:val="28"/>
        </w:rPr>
        <w:t>»</w:t>
      </w:r>
    </w:p>
    <w:p w14:paraId="3A79BD7F" w14:textId="77777777" w:rsidR="00B2377D" w:rsidRDefault="00B2377D" w:rsidP="00B2377D">
      <w:pPr>
        <w:spacing w:line="276" w:lineRule="auto"/>
        <w:ind w:left="4248" w:firstLine="708"/>
        <w:jc w:val="right"/>
        <w:rPr>
          <w:szCs w:val="28"/>
        </w:rPr>
      </w:pPr>
      <w:r>
        <w:rPr>
          <w:szCs w:val="28"/>
        </w:rPr>
        <w:t xml:space="preserve"> </w:t>
      </w:r>
    </w:p>
    <w:p w14:paraId="6B678FB2" w14:textId="58D5257F" w:rsidR="00B2377D" w:rsidRDefault="00B2377D" w:rsidP="00B2377D">
      <w:pPr>
        <w:spacing w:line="276" w:lineRule="auto"/>
        <w:ind w:left="2977"/>
        <w:jc w:val="right"/>
        <w:rPr>
          <w:szCs w:val="28"/>
        </w:rPr>
      </w:pPr>
      <w:r>
        <w:rPr>
          <w:szCs w:val="28"/>
        </w:rPr>
        <w:t>Керівник</w:t>
      </w:r>
    </w:p>
    <w:p w14:paraId="673CD979" w14:textId="476D28F5" w:rsidR="00B2377D" w:rsidRDefault="00B2377D" w:rsidP="00B2377D">
      <w:pPr>
        <w:spacing w:line="276" w:lineRule="auto"/>
        <w:ind w:left="2977"/>
        <w:jc w:val="right"/>
        <w:rPr>
          <w:szCs w:val="28"/>
        </w:rPr>
      </w:pPr>
      <w:r>
        <w:rPr>
          <w:szCs w:val="28"/>
        </w:rPr>
        <w:t>Асистент Вовк. Є. А.</w:t>
      </w:r>
    </w:p>
    <w:p w14:paraId="7F008257" w14:textId="77777777" w:rsidR="00B2377D" w:rsidRDefault="00B2377D" w:rsidP="00B2377D">
      <w:pPr>
        <w:spacing w:line="276" w:lineRule="auto"/>
        <w:ind w:left="4254"/>
        <w:jc w:val="right"/>
        <w:rPr>
          <w:szCs w:val="28"/>
        </w:rPr>
      </w:pPr>
      <w:r>
        <w:rPr>
          <w:szCs w:val="28"/>
        </w:rPr>
        <w:t xml:space="preserve">(посада, вчене звання, науковий ступінь, прізвище та ініціали) </w:t>
      </w:r>
    </w:p>
    <w:p w14:paraId="51954C59" w14:textId="77777777" w:rsidR="00B2377D" w:rsidRDefault="00B2377D" w:rsidP="00B2377D">
      <w:pPr>
        <w:spacing w:line="276" w:lineRule="auto"/>
        <w:jc w:val="right"/>
        <w:rPr>
          <w:szCs w:val="28"/>
        </w:rPr>
      </w:pPr>
    </w:p>
    <w:p w14:paraId="679EDF33" w14:textId="77777777" w:rsidR="00B2377D" w:rsidRDefault="00B2377D" w:rsidP="00B2377D">
      <w:pPr>
        <w:spacing w:line="276" w:lineRule="auto"/>
        <w:ind w:left="3544"/>
        <w:jc w:val="right"/>
        <w:rPr>
          <w:szCs w:val="28"/>
        </w:rPr>
      </w:pPr>
      <w:r>
        <w:rPr>
          <w:szCs w:val="28"/>
        </w:rPr>
        <w:t>Кількість балів: _______________________</w:t>
      </w:r>
    </w:p>
    <w:p w14:paraId="54E5A4CE" w14:textId="77777777" w:rsidR="00B2377D" w:rsidRDefault="00B2377D" w:rsidP="00B2377D">
      <w:pPr>
        <w:spacing w:line="276" w:lineRule="auto"/>
        <w:ind w:left="3544"/>
        <w:jc w:val="right"/>
        <w:rPr>
          <w:szCs w:val="28"/>
        </w:rPr>
      </w:pPr>
      <w:r>
        <w:rPr>
          <w:szCs w:val="28"/>
        </w:rPr>
        <w:t>Національна оцінка ____________________</w:t>
      </w: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1722"/>
        <w:gridCol w:w="530"/>
        <w:gridCol w:w="4106"/>
      </w:tblGrid>
      <w:tr w:rsidR="00B2377D" w14:paraId="7686137B" w14:textId="77777777" w:rsidTr="00B2377D">
        <w:tc>
          <w:tcPr>
            <w:tcW w:w="1702" w:type="pct"/>
            <w:vAlign w:val="center"/>
          </w:tcPr>
          <w:p w14:paraId="08F067A7" w14:textId="77777777" w:rsidR="00B2377D" w:rsidRDefault="00B2377D">
            <w:pPr>
              <w:jc w:val="center"/>
              <w:rPr>
                <w:lang w:val="uk-UA"/>
              </w:rPr>
            </w:pPr>
          </w:p>
          <w:p w14:paraId="09C52BF7" w14:textId="77777777" w:rsidR="00B2377D" w:rsidRDefault="00B2377D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346258" w14:textId="77777777" w:rsidR="00B2377D" w:rsidRDefault="00B2377D">
            <w:pPr>
              <w:jc w:val="center"/>
              <w:rPr>
                <w:lang w:val="uk-UA"/>
              </w:rPr>
            </w:pPr>
          </w:p>
        </w:tc>
        <w:tc>
          <w:tcPr>
            <w:tcW w:w="275" w:type="pct"/>
            <w:vAlign w:val="center"/>
          </w:tcPr>
          <w:p w14:paraId="30ADABFA" w14:textId="77777777" w:rsidR="00B2377D" w:rsidRDefault="00B2377D">
            <w:pPr>
              <w:jc w:val="center"/>
              <w:rPr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AB5FC7" w14:textId="27AA075A" w:rsidR="00B2377D" w:rsidRDefault="00B2377D" w:rsidP="00B2377D">
            <w:pPr>
              <w:rPr>
                <w:lang w:val="uk-UA"/>
              </w:rPr>
            </w:pPr>
            <w:r>
              <w:rPr>
                <w:lang w:val="uk-UA"/>
              </w:rPr>
              <w:t xml:space="preserve">ст. </w:t>
            </w:r>
            <w:proofErr w:type="spellStart"/>
            <w:r>
              <w:rPr>
                <w:lang w:val="uk-UA"/>
              </w:rPr>
              <w:t>вик</w:t>
            </w:r>
            <w:proofErr w:type="spellEnd"/>
            <w:r>
              <w:rPr>
                <w:lang w:val="uk-UA"/>
              </w:rPr>
              <w:t>. Головченко М. М.</w:t>
            </w:r>
          </w:p>
        </w:tc>
      </w:tr>
      <w:tr w:rsidR="00B2377D" w14:paraId="75346F34" w14:textId="77777777" w:rsidTr="00B2377D">
        <w:tc>
          <w:tcPr>
            <w:tcW w:w="1702" w:type="pct"/>
            <w:vAlign w:val="center"/>
          </w:tcPr>
          <w:p w14:paraId="10A64CBF" w14:textId="77777777" w:rsidR="00B2377D" w:rsidRDefault="00B2377D">
            <w:pPr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6DB06FD" w14:textId="77777777" w:rsidR="00B2377D" w:rsidRDefault="00B2377D">
            <w:pPr>
              <w:jc w:val="center"/>
              <w:rPr>
                <w:lang w:val="uk-UA"/>
              </w:rPr>
            </w:pPr>
            <w:r>
              <w:rPr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2BA7FC51" w14:textId="77777777" w:rsidR="00B2377D" w:rsidRDefault="00B2377D">
            <w:pPr>
              <w:jc w:val="center"/>
              <w:rPr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87722F" w14:textId="77777777" w:rsidR="00B2377D" w:rsidRDefault="00B2377D">
            <w:pPr>
              <w:jc w:val="center"/>
              <w:rPr>
                <w:lang w:val="uk-UA"/>
              </w:rPr>
            </w:pPr>
            <w:r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B2377D" w14:paraId="2B863A69" w14:textId="77777777" w:rsidTr="00B2377D">
        <w:tc>
          <w:tcPr>
            <w:tcW w:w="1702" w:type="pct"/>
            <w:vAlign w:val="center"/>
          </w:tcPr>
          <w:p w14:paraId="779B20F0" w14:textId="77777777" w:rsidR="00B2377D" w:rsidRDefault="00B2377D">
            <w:pPr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4B8B8E" w14:textId="77777777" w:rsidR="00B2377D" w:rsidRDefault="00B2377D">
            <w:pPr>
              <w:jc w:val="center"/>
              <w:rPr>
                <w:lang w:val="uk-UA"/>
              </w:rPr>
            </w:pPr>
          </w:p>
        </w:tc>
        <w:tc>
          <w:tcPr>
            <w:tcW w:w="275" w:type="pct"/>
            <w:vAlign w:val="center"/>
          </w:tcPr>
          <w:p w14:paraId="0E357D83" w14:textId="77777777" w:rsidR="00B2377D" w:rsidRDefault="00B2377D">
            <w:pPr>
              <w:jc w:val="center"/>
              <w:rPr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1CC389" w14:textId="7325F1CB" w:rsidR="00B2377D" w:rsidRDefault="00B2377D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к.т.н</w:t>
            </w:r>
            <w:proofErr w:type="spellEnd"/>
            <w:r>
              <w:rPr>
                <w:lang w:val="uk-UA"/>
              </w:rPr>
              <w:t>., доц. Муха І. П.</w:t>
            </w:r>
          </w:p>
        </w:tc>
      </w:tr>
      <w:tr w:rsidR="00B2377D" w14:paraId="19CF332F" w14:textId="77777777" w:rsidTr="00B2377D">
        <w:tc>
          <w:tcPr>
            <w:tcW w:w="1702" w:type="pct"/>
            <w:vAlign w:val="center"/>
          </w:tcPr>
          <w:p w14:paraId="577B873D" w14:textId="77777777" w:rsidR="00B2377D" w:rsidRDefault="00B2377D">
            <w:pPr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0018BC" w14:textId="77777777" w:rsidR="00B2377D" w:rsidRDefault="00B2377D">
            <w:pPr>
              <w:jc w:val="center"/>
              <w:rPr>
                <w:lang w:val="uk-UA"/>
              </w:rPr>
            </w:pPr>
            <w:r>
              <w:rPr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3C1BB83" w14:textId="77777777" w:rsidR="00B2377D" w:rsidRDefault="00B2377D">
            <w:pPr>
              <w:jc w:val="center"/>
              <w:rPr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437AEA" w14:textId="77777777" w:rsidR="00B2377D" w:rsidRDefault="00B2377D">
            <w:pPr>
              <w:jc w:val="center"/>
              <w:rPr>
                <w:lang w:val="uk-UA"/>
              </w:rPr>
            </w:pPr>
            <w:r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</w:tbl>
    <w:p w14:paraId="58528497" w14:textId="77777777" w:rsidR="00B2377D" w:rsidRDefault="00B2377D" w:rsidP="00B2377D">
      <w:pPr>
        <w:ind w:firstLine="0"/>
        <w:jc w:val="center"/>
        <w:rPr>
          <w:szCs w:val="28"/>
        </w:rPr>
      </w:pPr>
    </w:p>
    <w:p w14:paraId="7EF68B35" w14:textId="77777777" w:rsidR="00B2377D" w:rsidRDefault="00B2377D" w:rsidP="00B2377D">
      <w:pPr>
        <w:ind w:firstLine="0"/>
        <w:jc w:val="center"/>
        <w:rPr>
          <w:szCs w:val="28"/>
        </w:rPr>
      </w:pPr>
    </w:p>
    <w:p w14:paraId="3CEB5330" w14:textId="3A691B27" w:rsidR="00B2377D" w:rsidRDefault="00B2377D" w:rsidP="00B2377D">
      <w:pPr>
        <w:ind w:firstLine="0"/>
        <w:jc w:val="center"/>
        <w:rPr>
          <w:szCs w:val="28"/>
        </w:rPr>
      </w:pPr>
      <w:r>
        <w:rPr>
          <w:szCs w:val="28"/>
        </w:rPr>
        <w:t>Київ</w:t>
      </w:r>
      <w:ins w:id="0" w:author="Олександр Загребельний" w:date="2023-06-01T13:39:00Z">
        <w:r w:rsidR="00DD62B0">
          <w:rPr>
            <w:szCs w:val="28"/>
          </w:rPr>
          <w:t xml:space="preserve"> </w:t>
        </w:r>
      </w:ins>
      <w:r>
        <w:rPr>
          <w:szCs w:val="28"/>
        </w:rPr>
        <w:t>- 202</w:t>
      </w:r>
      <w:r>
        <w:rPr>
          <w:szCs w:val="28"/>
        </w:rPr>
        <w:t>3</w:t>
      </w:r>
      <w:r>
        <w:rPr>
          <w:szCs w:val="28"/>
        </w:rPr>
        <w:t xml:space="preserve"> рік</w:t>
      </w:r>
    </w:p>
    <w:p w14:paraId="2AE32C5C" w14:textId="534769DD" w:rsidR="00B2377D" w:rsidRDefault="00B2377D" w:rsidP="00B2377D">
      <w:pPr>
        <w:spacing w:after="200" w:line="276" w:lineRule="auto"/>
        <w:ind w:firstLine="0"/>
        <w:jc w:val="left"/>
        <w:rPr>
          <w:szCs w:val="28"/>
        </w:rPr>
      </w:pPr>
    </w:p>
    <w:p w14:paraId="682989AE" w14:textId="16859073" w:rsidR="00B2377D" w:rsidRDefault="00B2377D" w:rsidP="00B2377D">
      <w:pPr>
        <w:ind w:firstLine="0"/>
        <w:jc w:val="center"/>
        <w:rPr>
          <w:snapToGrid w:val="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1D60F9" wp14:editId="66CE61A9">
                <wp:simplePos x="0" y="0"/>
                <wp:positionH relativeFrom="column">
                  <wp:posOffset>5957570</wp:posOffset>
                </wp:positionH>
                <wp:positionV relativeFrom="paragraph">
                  <wp:posOffset>-569595</wp:posOffset>
                </wp:positionV>
                <wp:extent cx="533400" cy="426720"/>
                <wp:effectExtent l="0" t="0" r="0" b="0"/>
                <wp:wrapNone/>
                <wp:docPr id="1899851973" name="Прямокут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BEFBE" id="Прямокутник 30" o:spid="_x0000_s1026" style="position:absolute;margin-left:469.1pt;margin-top:-44.85pt;width:42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" fillcolor="white [3201]" stroked="f" strokeweight="1pt"/>
            </w:pict>
          </mc:Fallback>
        </mc:AlternateContent>
      </w:r>
      <w:r>
        <w:rPr>
          <w:snapToGrid w:val="0"/>
          <w:lang w:eastAsia="ru-RU"/>
        </w:rPr>
        <w:t>КИЇВСЬКИЙ ПОЛІТЕХНІЧНИЙ ІНСТИТУТ ім. І. Сікорського</w:t>
      </w:r>
    </w:p>
    <w:p w14:paraId="1C93C443" w14:textId="5D1F77CB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vertAlign w:val="subscript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51E3515" wp14:editId="07A84303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0" b="0"/>
                <wp:wrapNone/>
                <wp:docPr id="24" name="Пряма сполучна ліні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F2C18" id="Пряма сполучна лінія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Nt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" o:allowincell="f"/>
            </w:pict>
          </mc:Fallback>
        </mc:AlternateContent>
      </w:r>
      <w:r>
        <w:rPr>
          <w:rFonts w:eastAsia="Times New Roman" w:cs="Times New Roman"/>
          <w:sz w:val="24"/>
          <w:szCs w:val="24"/>
          <w:vertAlign w:val="subscript"/>
          <w:lang w:eastAsia="ru-RU"/>
        </w:rPr>
        <w:t>(назва вищого навчального закладу)</w:t>
      </w:r>
    </w:p>
    <w:p w14:paraId="6BDCEEF7" w14:textId="77777777" w:rsidR="00B2377D" w:rsidRDefault="00B2377D" w:rsidP="00B2377D">
      <w:pPr>
        <w:ind w:firstLine="0"/>
        <w:jc w:val="center"/>
        <w:rPr>
          <w:lang w:eastAsia="ru-RU"/>
        </w:rPr>
      </w:pPr>
      <w:r>
        <w:rPr>
          <w:lang w:eastAsia="ru-RU"/>
        </w:rPr>
        <w:t>Кафедра інформатики та програмної інженерії</w:t>
      </w:r>
    </w:p>
    <w:p w14:paraId="15C87584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4650FF20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Дисципліна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Основи програмування</w:t>
      </w:r>
    </w:p>
    <w:p w14:paraId="2C5854FB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53C0D94E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Напрям "ІПЗ"</w:t>
      </w:r>
    </w:p>
    <w:p w14:paraId="285D610D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60EFCA" w14:textId="37CC3913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val="ru-RU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Курс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1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Група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ІП-</w:t>
      </w:r>
      <w:r w:rsidR="0081530F">
        <w:rPr>
          <w:rFonts w:eastAsia="Times New Roman" w:cs="Times New Roman"/>
          <w:sz w:val="24"/>
          <w:szCs w:val="24"/>
          <w:u w:val="single"/>
          <w:lang w:eastAsia="ru-RU"/>
        </w:rPr>
        <w:t>21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Семестр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2</w:t>
      </w:r>
    </w:p>
    <w:p w14:paraId="1EDBD77A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72E6148C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7FAF25A8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2"/>
          <w:szCs w:val="20"/>
          <w:u w:val="single"/>
          <w:lang w:eastAsia="ru-RU"/>
        </w:rPr>
      </w:pPr>
    </w:p>
    <w:p w14:paraId="7D44A653" w14:textId="77777777" w:rsidR="00B2377D" w:rsidRDefault="00B2377D" w:rsidP="00B2377D">
      <w:pPr>
        <w:ind w:firstLine="0"/>
        <w:jc w:val="center"/>
        <w:rPr>
          <w:lang w:eastAsia="ru-RU"/>
        </w:rPr>
      </w:pPr>
      <w:r>
        <w:rPr>
          <w:lang w:eastAsia="ru-RU"/>
        </w:rPr>
        <w:t>ЗАВДАННЯ</w:t>
      </w:r>
    </w:p>
    <w:p w14:paraId="4DADA793" w14:textId="77777777" w:rsidR="00B2377D" w:rsidRDefault="00B2377D" w:rsidP="00B2377D">
      <w:pPr>
        <w:ind w:firstLine="0"/>
        <w:jc w:val="center"/>
        <w:rPr>
          <w:lang w:eastAsia="ru-RU"/>
        </w:rPr>
      </w:pPr>
      <w:r>
        <w:rPr>
          <w:lang w:eastAsia="ru-RU"/>
        </w:rPr>
        <w:t>на курсову роботу студента</w:t>
      </w:r>
    </w:p>
    <w:p w14:paraId="1A02A220" w14:textId="237596E3" w:rsidR="00B2377D" w:rsidRPr="0081530F" w:rsidRDefault="0081530F" w:rsidP="00B2377D">
      <w:pPr>
        <w:keepNext/>
        <w:widowControl w:val="0"/>
        <w:shd w:val="clear" w:color="auto" w:fill="FFFFFF"/>
        <w:autoSpaceDE w:val="0"/>
        <w:autoSpaceDN w:val="0"/>
        <w:adjustRightInd w:val="0"/>
        <w:spacing w:before="120" w:line="240" w:lineRule="auto"/>
        <w:ind w:left="3232" w:firstLine="0"/>
        <w:jc w:val="left"/>
        <w:outlineLvl w:val="4"/>
        <w:rPr>
          <w:rFonts w:eastAsia="Times New Roman" w:cs="Times New Roman"/>
          <w:color w:val="000000"/>
          <w:spacing w:val="1"/>
          <w:szCs w:val="36"/>
          <w:lang w:eastAsia="ru-RU"/>
        </w:rPr>
      </w:pPr>
      <w:r>
        <w:rPr>
          <w:rFonts w:eastAsia="Times New Roman" w:cs="Times New Roman"/>
          <w:color w:val="000000"/>
          <w:spacing w:val="1"/>
          <w:szCs w:val="36"/>
          <w:lang w:eastAsia="ru-RU"/>
        </w:rPr>
        <w:t>Загребельного Олександра Андрійовича</w:t>
      </w:r>
    </w:p>
    <w:p w14:paraId="7212526E" w14:textId="6CDCE508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2"/>
          <w:szCs w:val="20"/>
          <w:vertAlign w:val="subscript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2E72D97" wp14:editId="5116A5A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0" b="0"/>
                <wp:wrapNone/>
                <wp:docPr id="23" name="Пряма сполучна ліні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01E57" id="Пряма сполучна лінія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vertAlign w:val="subscript"/>
          <w:lang w:eastAsia="ru-RU"/>
        </w:rPr>
        <w:t>(прізвище, ім’я, по батькові</w:t>
      </w:r>
      <w:r>
        <w:rPr>
          <w:rFonts w:eastAsia="Times New Roman" w:cs="Times New Roman"/>
          <w:sz w:val="22"/>
          <w:szCs w:val="20"/>
          <w:vertAlign w:val="subscript"/>
          <w:lang w:eastAsia="ru-RU"/>
        </w:rPr>
        <w:t>)</w:t>
      </w:r>
    </w:p>
    <w:p w14:paraId="43F137A1" w14:textId="77777777" w:rsidR="00B2377D" w:rsidRDefault="00B2377D" w:rsidP="00B2377D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 w:cs="Times New Roman"/>
          <w:sz w:val="22"/>
          <w:szCs w:val="20"/>
          <w:lang w:eastAsia="ru-RU"/>
        </w:rPr>
      </w:pPr>
    </w:p>
    <w:p w14:paraId="17EFE419" w14:textId="507121E5" w:rsidR="00B2377D" w:rsidRDefault="00B2377D" w:rsidP="00B2377D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9CCADDB" wp14:editId="69FA1CCF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 сполучна ліні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D3D81" id="Пряма сполучна лінія 2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C3686A5" wp14:editId="4B51BDDC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0" b="0"/>
                <wp:wrapNone/>
                <wp:docPr id="21" name="Пряма сполучна ліні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2498" id="Пряма сполучна ліні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rVgdQt0AAAAKAQAADwAAAAAAAAAAAAAAAAAJBAAAZHJzL2Rvd25yZXYu&#10;eG1sUEsFBgAAAAAEAAQA8wAAABM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2D84AD8" wp14:editId="71A4E389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0" b="0"/>
                <wp:wrapNone/>
                <wp:docPr id="20" name="Пряма сполучна ліні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0B19F" id="Пряма сполучна лінія 2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Zn0oZt0AAAAIAQAADwAAAAAAAAAAAAAAAAAJBAAAZHJzL2Rvd25yZXYu&#10;eG1sUEsFBgAAAAAEAAQA8wAAABM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EBC37AF" wp14:editId="4D8C2D3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0" b="0"/>
                <wp:wrapNone/>
                <wp:docPr id="19" name="Пряма сполучна ліні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30E61" id="Пряма сполучна лінія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yYwTz90AAAAIAQAADwAAAAAAAAAAAAAAAAAJBAAAZHJzL2Rvd25yZXYu&#10;eG1sUEsFBgAAAAAEAAQA8wAAABMFAAAAAA==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eastAsia="ru-RU"/>
        </w:rPr>
        <w:t xml:space="preserve">1. Тема роботи   </w:t>
      </w:r>
      <w:ins w:id="1" w:author="Олександр Загребельний" w:date="2023-06-01T09:16:00Z">
        <w:r w:rsidR="0081530F">
          <w:rPr>
            <w:rFonts w:eastAsia="Times New Roman" w:cs="Times New Roman"/>
            <w:sz w:val="24"/>
            <w:szCs w:val="20"/>
            <w:lang w:eastAsia="ru-RU"/>
          </w:rPr>
          <w:t xml:space="preserve">«Гра </w:t>
        </w:r>
        <w:proofErr w:type="spellStart"/>
        <w:r w:rsidR="0081530F">
          <w:rPr>
            <w:rFonts w:eastAsia="Times New Roman" w:cs="Times New Roman"/>
            <w:sz w:val="24"/>
            <w:szCs w:val="20"/>
            <w:lang w:eastAsia="ru-RU"/>
          </w:rPr>
          <w:t>Пекмен</w:t>
        </w:r>
        <w:proofErr w:type="spellEnd"/>
        <w:r w:rsidR="0081530F">
          <w:rPr>
            <w:rFonts w:eastAsia="Times New Roman" w:cs="Times New Roman"/>
            <w:sz w:val="24"/>
            <w:szCs w:val="20"/>
            <w:lang w:eastAsia="ru-RU"/>
          </w:rPr>
          <w:t>»</w:t>
        </w:r>
      </w:ins>
    </w:p>
    <w:p w14:paraId="690E46EE" w14:textId="77777777" w:rsidR="00B2377D" w:rsidRDefault="00B2377D" w:rsidP="00B2377D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 w:cs="Times New Roman"/>
          <w:sz w:val="22"/>
          <w:szCs w:val="20"/>
          <w:lang w:eastAsia="ru-RU"/>
        </w:rPr>
      </w:pPr>
    </w:p>
    <w:p w14:paraId="63C40CF9" w14:textId="77777777" w:rsidR="00B2377D" w:rsidRDefault="00B2377D" w:rsidP="00B2377D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 w:cs="Times New Roman"/>
          <w:sz w:val="22"/>
          <w:szCs w:val="20"/>
          <w:lang w:eastAsia="ru-RU"/>
        </w:rPr>
      </w:pPr>
    </w:p>
    <w:p w14:paraId="7332979A" w14:textId="0812187C" w:rsidR="00B2377D" w:rsidRDefault="00B2377D" w:rsidP="00B2377D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0E7AD" wp14:editId="17BAEFF6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18" name="Пряма сполучна ліні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96D1" id="Пряма сполучна лінія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"/>
            </w:pict>
          </mc:Fallback>
        </mc:AlternateContent>
      </w:r>
      <w:r>
        <w:rPr>
          <w:rFonts w:eastAsia="Times New Roman" w:cs="Times New Roman"/>
          <w:sz w:val="24"/>
          <w:szCs w:val="20"/>
          <w:lang w:eastAsia="ru-RU"/>
        </w:rPr>
        <w:t xml:space="preserve">2. Строк здачі студентом закінченої роботи </w:t>
      </w:r>
      <w:ins w:id="2" w:author="Олександр Загребельний" w:date="2023-06-01T09:19:00Z">
        <w:r w:rsidR="0081530F">
          <w:rPr>
            <w:rFonts w:eastAsia="Times New Roman" w:cs="Times New Roman"/>
            <w:sz w:val="24"/>
            <w:szCs w:val="20"/>
            <w:lang w:eastAsia="ru-RU"/>
          </w:rPr>
          <w:t>02.06.2023</w:t>
        </w:r>
      </w:ins>
    </w:p>
    <w:p w14:paraId="76EEE567" w14:textId="7B48F259" w:rsidR="00B2377D" w:rsidRDefault="00B2377D" w:rsidP="00B2377D">
      <w:pPr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4AD0A" wp14:editId="0DD34E5F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0" b="0"/>
                <wp:wrapNone/>
                <wp:docPr id="17" name="Пряма сполучна ліні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07FFD" id="Пряма сполучна лінія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45F46A0" wp14:editId="1F4C9D37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0" b="0"/>
                <wp:wrapNone/>
                <wp:docPr id="16" name="Пряма сполучна ліні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17764" id="Пряма сполучна лінія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wXYfnN0AAAAKAQAADwAAAAAAAAAAAAAAAAAJBAAAZHJzL2Rvd25yZXYu&#10;eG1sUEsFBgAAAAAEAAQA8wAAABMFAAAAAA==&#10;" o:allowincell="f"/>
            </w:pict>
          </mc:Fallback>
        </mc:AlternateContent>
      </w:r>
      <w:r>
        <w:rPr>
          <w:sz w:val="24"/>
        </w:rPr>
        <w:t xml:space="preserve">3. Вихідні дані до роботи </w:t>
      </w:r>
      <w:ins w:id="3" w:author="Олександр Загребельний" w:date="2023-06-01T09:20:00Z">
        <w:r w:rsidR="0081530F">
          <w:rPr>
            <w:sz w:val="24"/>
          </w:rPr>
          <w:t>Технічне завдання Додаток А.</w:t>
        </w:r>
      </w:ins>
    </w:p>
    <w:p w14:paraId="45E3A75D" w14:textId="7512E3F3" w:rsidR="00B2377D" w:rsidRDefault="00B2377D" w:rsidP="00B2377D">
      <w:pPr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6255AD7" wp14:editId="061BD6FA">
                <wp:simplePos x="0" y="0"/>
                <wp:positionH relativeFrom="column">
                  <wp:posOffset>-45720</wp:posOffset>
                </wp:positionH>
                <wp:positionV relativeFrom="paragraph">
                  <wp:posOffset>209550</wp:posOffset>
                </wp:positionV>
                <wp:extent cx="5852160" cy="0"/>
                <wp:effectExtent l="0" t="0" r="0" b="0"/>
                <wp:wrapNone/>
                <wp:docPr id="14" name="Пряма сполучна ліні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8B0AB" id="Пряма сполучна лінія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6.5pt" to="457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LnXi9t0AAAAIAQAADwAAAAAAAAAAAAAAAAAJBAAAZHJzL2Rvd25yZXYu&#10;eG1sUEsFBgAAAAAEAAQA8wAAABM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21AC777" wp14:editId="1A3EAAC6">
                <wp:simplePos x="0" y="0"/>
                <wp:positionH relativeFrom="column">
                  <wp:posOffset>-45720</wp:posOffset>
                </wp:positionH>
                <wp:positionV relativeFrom="paragraph">
                  <wp:posOffset>745490</wp:posOffset>
                </wp:positionV>
                <wp:extent cx="5852160" cy="0"/>
                <wp:effectExtent l="0" t="0" r="0" b="0"/>
                <wp:wrapNone/>
                <wp:docPr id="13" name="Пряма сполучна ліні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3232F" id="Пряма сполучна лінія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7pt" to="457.2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ZbDwdN0AAAAKAQAADwAAAAAAAAAAAAAAAAAJBAAAZHJzL2Rvd25yZXYu&#10;eG1sUEsFBgAAAAAEAAQA8wAAABMFAAAAAA==&#10;" o:allowincell="f"/>
            </w:pict>
          </mc:Fallback>
        </mc:AlternateContent>
      </w:r>
    </w:p>
    <w:p w14:paraId="499879DE" w14:textId="77777777" w:rsidR="00B2377D" w:rsidRDefault="00B2377D" w:rsidP="00B2377D">
      <w:pPr>
        <w:ind w:firstLine="0"/>
        <w:rPr>
          <w:sz w:val="24"/>
        </w:rPr>
      </w:pPr>
    </w:p>
    <w:p w14:paraId="798826BE" w14:textId="77777777" w:rsidR="00B2377D" w:rsidRDefault="00B2377D" w:rsidP="00B2377D">
      <w:pPr>
        <w:ind w:firstLine="0"/>
        <w:rPr>
          <w:sz w:val="24"/>
        </w:rPr>
      </w:pPr>
    </w:p>
    <w:p w14:paraId="774332D8" w14:textId="77777777" w:rsidR="00B2377D" w:rsidRDefault="00B2377D" w:rsidP="00B2377D">
      <w:pPr>
        <w:ind w:firstLine="0"/>
        <w:rPr>
          <w:sz w:val="24"/>
        </w:rPr>
      </w:pPr>
      <w:r>
        <w:rPr>
          <w:sz w:val="24"/>
        </w:rPr>
        <w:t>4. Зміст розрахунково-пояснювальної записки (перелік питань, які підлягають розробці)</w:t>
      </w:r>
    </w:p>
    <w:p w14:paraId="680270FE" w14:textId="0701E775" w:rsidR="00B2377D" w:rsidRDefault="0081530F" w:rsidP="00B2377D">
      <w:pPr>
        <w:pStyle w:val="a7"/>
        <w:spacing w:line="360" w:lineRule="auto"/>
        <w:ind w:left="0" w:right="0"/>
        <w:rPr>
          <w:u w:val="none"/>
        </w:rPr>
      </w:pPr>
      <w:ins w:id="4" w:author="Олександр Загребельний" w:date="2023-06-01T09:20:00Z">
        <w:r>
          <w:rPr>
            <w:u w:val="none"/>
          </w:rPr>
          <w:t xml:space="preserve">Вступ, постановка задачі, теоретичні відомості, опис алгоритмів, опис програмного </w:t>
        </w:r>
      </w:ins>
    </w:p>
    <w:p w14:paraId="40B5A919" w14:textId="6CEB4283" w:rsidR="00B2377D" w:rsidRDefault="00B2377D" w:rsidP="00B2377D">
      <w:pPr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30683" wp14:editId="2AB7031A">
                <wp:simplePos x="0" y="0"/>
                <wp:positionH relativeFrom="column">
                  <wp:posOffset>-19685</wp:posOffset>
                </wp:positionH>
                <wp:positionV relativeFrom="paragraph">
                  <wp:posOffset>570865</wp:posOffset>
                </wp:positionV>
                <wp:extent cx="5871845" cy="0"/>
                <wp:effectExtent l="0" t="0" r="0" b="0"/>
                <wp:wrapNone/>
                <wp:docPr id="9" name="Пряма сполучна ліні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BACF7" id="Пряма сполучна лінія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44.95pt" to="460.8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FD80BF" wp14:editId="47409F61">
                <wp:simplePos x="0" y="0"/>
                <wp:positionH relativeFrom="column">
                  <wp:posOffset>-4445</wp:posOffset>
                </wp:positionH>
                <wp:positionV relativeFrom="paragraph">
                  <wp:posOffset>23495</wp:posOffset>
                </wp:positionV>
                <wp:extent cx="5871845" cy="0"/>
                <wp:effectExtent l="0" t="0" r="0" b="0"/>
                <wp:wrapNone/>
                <wp:docPr id="12" name="Пряма сполучна ліні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F9AE5" id="Пряма сполучна лінія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.85pt" to="462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Dix3Je2wAAAAU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40D8DA" wp14:editId="7861E4AE">
                <wp:simplePos x="0" y="0"/>
                <wp:positionH relativeFrom="column">
                  <wp:posOffset>0</wp:posOffset>
                </wp:positionH>
                <wp:positionV relativeFrom="paragraph">
                  <wp:posOffset>1102995</wp:posOffset>
                </wp:positionV>
                <wp:extent cx="5871845" cy="0"/>
                <wp:effectExtent l="0" t="0" r="0" b="0"/>
                <wp:wrapNone/>
                <wp:docPr id="10" name="Пряма сполучна ліні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55CC9" id="Пряма сполучна лінія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6.85pt" to="462.3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C2F9D" wp14:editId="5FA0AA5E">
                <wp:simplePos x="0" y="0"/>
                <wp:positionH relativeFrom="column">
                  <wp:posOffset>22860</wp:posOffset>
                </wp:positionH>
                <wp:positionV relativeFrom="paragraph">
                  <wp:posOffset>834390</wp:posOffset>
                </wp:positionV>
                <wp:extent cx="5871845" cy="0"/>
                <wp:effectExtent l="0" t="0" r="0" b="0"/>
                <wp:wrapNone/>
                <wp:docPr id="1422495640" name="Пряма сполучна ліні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56A61" id="Пряма сполучна лінія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65.7pt" to="464.1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B5CCC" wp14:editId="62EE55DE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5871845" cy="0"/>
                <wp:effectExtent l="0" t="0" r="0" b="0"/>
                <wp:wrapNone/>
                <wp:docPr id="11" name="Пряма сполучна ліні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FC197" id="Пряма сполучна лінія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65pt" to="462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DFZNMG2wAAAAYBAAAPAAAAAAAAAAAAAAAAAAoEAABkcnMvZG93bnJldi54&#10;bWxQSwUGAAAAAAQABADzAAAAEgUAAAAA&#10;"/>
            </w:pict>
          </mc:Fallback>
        </mc:AlternateContent>
      </w:r>
      <w:ins w:id="5" w:author="Олександр Загребельний" w:date="2023-06-01T09:22:00Z">
        <w:r w:rsidR="0081530F" w:rsidRPr="0081530F">
          <w:t xml:space="preserve"> </w:t>
        </w:r>
        <w:r w:rsidR="0081530F" w:rsidRPr="0081530F">
          <w:rPr>
            <w:sz w:val="24"/>
          </w:rPr>
          <w:t>забезпечення, тестування програмного забезпечення, інструкція користувача, висновок.</w:t>
        </w:r>
      </w:ins>
    </w:p>
    <w:p w14:paraId="14250258" w14:textId="77777777" w:rsidR="00B2377D" w:rsidRDefault="00B2377D" w:rsidP="00B2377D">
      <w:pPr>
        <w:ind w:firstLine="0"/>
        <w:rPr>
          <w:sz w:val="24"/>
        </w:rPr>
      </w:pPr>
    </w:p>
    <w:p w14:paraId="6AD7B0C6" w14:textId="77777777" w:rsidR="00B2377D" w:rsidRDefault="00B2377D" w:rsidP="00B2377D">
      <w:pPr>
        <w:ind w:firstLine="0"/>
        <w:rPr>
          <w:sz w:val="24"/>
        </w:rPr>
      </w:pPr>
    </w:p>
    <w:p w14:paraId="6FA58EB8" w14:textId="77777777" w:rsidR="00B2377D" w:rsidRDefault="00B2377D" w:rsidP="00B2377D">
      <w:pPr>
        <w:pStyle w:val="a7"/>
        <w:spacing w:line="360" w:lineRule="auto"/>
        <w:ind w:left="0" w:right="0"/>
        <w:rPr>
          <w:u w:val="none"/>
        </w:rPr>
      </w:pPr>
    </w:p>
    <w:p w14:paraId="3D610D2C" w14:textId="77777777" w:rsidR="00B2377D" w:rsidRDefault="00B2377D" w:rsidP="00B2377D">
      <w:pPr>
        <w:pStyle w:val="a7"/>
        <w:spacing w:line="360" w:lineRule="auto"/>
        <w:ind w:left="0" w:right="0"/>
        <w:rPr>
          <w:u w:val="none"/>
        </w:rPr>
      </w:pPr>
    </w:p>
    <w:p w14:paraId="4F433337" w14:textId="48FC8386" w:rsidR="00B2377D" w:rsidRDefault="00B2377D" w:rsidP="00B2377D">
      <w:pPr>
        <w:pStyle w:val="a7"/>
        <w:spacing w:line="360" w:lineRule="auto"/>
        <w:ind w:left="0" w:right="0"/>
        <w:rPr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33D1E2" wp14:editId="62FAC24A">
                <wp:simplePos x="0" y="0"/>
                <wp:positionH relativeFrom="column">
                  <wp:posOffset>-7620</wp:posOffset>
                </wp:positionH>
                <wp:positionV relativeFrom="paragraph">
                  <wp:posOffset>19685</wp:posOffset>
                </wp:positionV>
                <wp:extent cx="5871845" cy="0"/>
                <wp:effectExtent l="0" t="0" r="0" b="0"/>
                <wp:wrapNone/>
                <wp:docPr id="1619584433" name="Пряма сполучна ліні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DB60A" id="Пряма сполучна лінія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.55pt" to="461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GlbH4DaAAAABgEAAA8AAAAAAAAAAAAAAAAACgQAAGRycy9kb3ducmV2Lnht&#10;bFBLBQYAAAAABAAEAPMAAAARBQAAAAA=&#10;"/>
            </w:pict>
          </mc:Fallback>
        </mc:AlternateContent>
      </w:r>
      <w:r>
        <w:rPr>
          <w:u w:val="none"/>
        </w:rPr>
        <w:t>5. Перелік графічного матеріалу ( з точним зазначенням обов’язкових креслень )</w:t>
      </w:r>
    </w:p>
    <w:p w14:paraId="6010A3D7" w14:textId="77777777" w:rsidR="00B2377D" w:rsidRDefault="00B2377D" w:rsidP="00B2377D">
      <w:pPr>
        <w:pStyle w:val="a7"/>
        <w:spacing w:line="360" w:lineRule="auto"/>
        <w:ind w:left="0" w:right="0"/>
        <w:rPr>
          <w:u w:val="none"/>
        </w:rPr>
      </w:pPr>
    </w:p>
    <w:p w14:paraId="796A474B" w14:textId="134B1DD9" w:rsidR="00B2377D" w:rsidRDefault="00B2377D" w:rsidP="00B2377D">
      <w:pPr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7816C" wp14:editId="2FB3798F">
                <wp:simplePos x="0" y="0"/>
                <wp:positionH relativeFrom="column">
                  <wp:posOffset>22860</wp:posOffset>
                </wp:positionH>
                <wp:positionV relativeFrom="paragraph">
                  <wp:posOffset>12065</wp:posOffset>
                </wp:positionV>
                <wp:extent cx="5871845" cy="0"/>
                <wp:effectExtent l="0" t="0" r="0" b="0"/>
                <wp:wrapNone/>
                <wp:docPr id="5" name="Пряма сполучна ліні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8F857" id="Пряма сполучна лінія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.95pt" to="464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FD0087" wp14:editId="29CD66A3">
                <wp:simplePos x="0" y="0"/>
                <wp:positionH relativeFrom="column">
                  <wp:posOffset>45720</wp:posOffset>
                </wp:positionH>
                <wp:positionV relativeFrom="paragraph">
                  <wp:posOffset>248285</wp:posOffset>
                </wp:positionV>
                <wp:extent cx="5871845" cy="0"/>
                <wp:effectExtent l="0" t="0" r="0" b="0"/>
                <wp:wrapNone/>
                <wp:docPr id="6" name="Пряма сполучна ліні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E9F41" id="Пряма сполучна лінія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9.55pt" to="465.9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DToiw72wAAAAcBAAAPAAAAAAAAAAAAAAAAAAoEAABkcnMvZG93bnJldi54&#10;bWxQSwUGAAAAAAQABADzAAAAEgUAAAAA&#10;"/>
            </w:pict>
          </mc:Fallback>
        </mc:AlternateContent>
      </w:r>
    </w:p>
    <w:p w14:paraId="7D3E006D" w14:textId="77777777" w:rsidR="00B2377D" w:rsidRDefault="00B2377D" w:rsidP="00B2377D">
      <w:pPr>
        <w:pStyle w:val="a7"/>
        <w:spacing w:line="360" w:lineRule="auto"/>
        <w:ind w:left="0" w:right="0"/>
        <w:rPr>
          <w:u w:val="none"/>
        </w:rPr>
      </w:pPr>
    </w:p>
    <w:p w14:paraId="4EA36349" w14:textId="242A01A3" w:rsidR="00B2377D" w:rsidRDefault="00B2377D" w:rsidP="00B2377D">
      <w:pPr>
        <w:pStyle w:val="a7"/>
        <w:spacing w:line="360" w:lineRule="auto"/>
        <w:ind w:left="0" w:right="0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9EAEC" wp14:editId="680308C5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0" b="0"/>
                <wp:wrapNone/>
                <wp:docPr id="4" name="Пряма сполучна ліні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CF015" id="Пряма сполучна лінія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</w:t>
      </w:r>
      <w:ins w:id="6" w:author="Олександр Загребельний" w:date="2023-06-01T09:19:00Z">
        <w:r w:rsidR="0081530F" w:rsidRPr="0081530F">
          <w:rPr>
            <w:u w:val="none"/>
            <w:rPrChange w:id="7" w:author="Олександр Загребельний" w:date="2023-06-01T09:22:00Z">
              <w:rPr/>
            </w:rPrChange>
          </w:rPr>
          <w:t>21.03.2023</w:t>
        </w:r>
      </w:ins>
    </w:p>
    <w:p w14:paraId="6D24D3F0" w14:textId="77777777" w:rsidR="00B2377D" w:rsidRDefault="00B2377D" w:rsidP="00B2377D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b/>
          <w:sz w:val="22"/>
          <w:szCs w:val="20"/>
          <w:lang w:eastAsia="ru-RU"/>
        </w:rPr>
      </w:pPr>
    </w:p>
    <w:p w14:paraId="38E39806" w14:textId="5301E0D2" w:rsidR="00B2377D" w:rsidRDefault="00B2377D" w:rsidP="00B2377D">
      <w:pPr>
        <w:pStyle w:val="a5"/>
        <w:spacing w:before="0"/>
        <w:rPr>
          <w:b w:val="0"/>
          <w:bCs w:val="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863C32" wp14:editId="5B9089C3">
                <wp:simplePos x="0" y="0"/>
                <wp:positionH relativeFrom="column">
                  <wp:posOffset>5797550</wp:posOffset>
                </wp:positionH>
                <wp:positionV relativeFrom="paragraph">
                  <wp:posOffset>-546735</wp:posOffset>
                </wp:positionV>
                <wp:extent cx="617220" cy="541020"/>
                <wp:effectExtent l="0" t="0" r="0" b="0"/>
                <wp:wrapNone/>
                <wp:docPr id="2024597455" name="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9EB11" id="Прямокутник 9" o:spid="_x0000_s1026" style="position:absolute;margin-left:456.5pt;margin-top:-43.05pt;width:48.6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" fillcolor="white [3201]" stroked="f" strokeweight="1pt"/>
            </w:pict>
          </mc:Fallback>
        </mc:AlternateContent>
      </w:r>
      <w:r>
        <w:rPr>
          <w:b w:val="0"/>
          <w:bCs w:val="0"/>
          <w:sz w:val="28"/>
          <w:szCs w:val="28"/>
        </w:rPr>
        <w:t>КАЛЕНДАРНИЙ ПЛАН</w:t>
      </w:r>
    </w:p>
    <w:p w14:paraId="0E4BDF25" w14:textId="77777777" w:rsidR="00B2377D" w:rsidRDefault="00B2377D" w:rsidP="00B2377D">
      <w:pPr>
        <w:pStyle w:val="a5"/>
        <w:spacing w:before="0" w:line="240" w:lineRule="auto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19"/>
        <w:gridCol w:w="4903"/>
        <w:gridCol w:w="1835"/>
        <w:gridCol w:w="1672"/>
      </w:tblGrid>
      <w:tr w:rsidR="00B2377D" w14:paraId="579B78B2" w14:textId="77777777" w:rsidTr="00B2377D">
        <w:trPr>
          <w:trHeight w:val="734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546D" w14:textId="77777777" w:rsidR="00B2377D" w:rsidRDefault="00B2377D">
            <w:pPr>
              <w:spacing w:line="276" w:lineRule="auto"/>
              <w:ind w:firstLine="0"/>
              <w:jc w:val="center"/>
            </w:pPr>
            <w:r>
              <w:t>№ п/п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A619" w14:textId="77777777" w:rsidR="00B2377D" w:rsidRDefault="00B2377D">
            <w:pPr>
              <w:spacing w:line="276" w:lineRule="auto"/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Назва етапів курсової роботи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F861" w14:textId="77777777" w:rsidR="00B2377D" w:rsidRDefault="00B2377D">
            <w:pPr>
              <w:spacing w:line="276" w:lineRule="auto"/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Термін виконання етапів роботи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7F46" w14:textId="77777777" w:rsidR="00B2377D" w:rsidRDefault="00B2377D">
            <w:pPr>
              <w:spacing w:line="276" w:lineRule="auto"/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Підписи керівника, студента</w:t>
            </w:r>
          </w:p>
        </w:tc>
      </w:tr>
      <w:tr w:rsidR="00B2377D" w14:paraId="590BCE25" w14:textId="77777777" w:rsidTr="00B2377D">
        <w:trPr>
          <w:trHeight w:val="394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1D75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1.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CE58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Отримання теми курсової роботи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F2B1" w14:textId="07C09D1B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8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21</w:t>
              </w:r>
            </w:ins>
            <w:ins w:id="9" w:author="Олександр Загребельний" w:date="2023-06-01T09:22:00Z">
              <w:r w:rsidR="0081530F">
                <w:rPr>
                  <w:snapToGrid w:val="0"/>
                  <w:color w:val="000000"/>
                  <w:sz w:val="24"/>
                </w:rPr>
                <w:t>.</w:t>
              </w:r>
            </w:ins>
            <w:ins w:id="10" w:author="Олександр Загребельний" w:date="2023-06-01T09:23:00Z">
              <w:r w:rsidR="0081530F">
                <w:rPr>
                  <w:snapToGrid w:val="0"/>
                  <w:color w:val="000000"/>
                  <w:sz w:val="24"/>
                </w:rPr>
                <w:t>0</w:t>
              </w:r>
            </w:ins>
            <w:ins w:id="11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3</w:t>
              </w:r>
            </w:ins>
            <w:ins w:id="12" w:author="Олександр Загребельний" w:date="2023-06-01T09:23:00Z">
              <w:r w:rsidR="0081530F"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504A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2F1C20CD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422D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2.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7EEF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Підготовка ТЗ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4E5A" w14:textId="4EAE96ED" w:rsidR="00B2377D" w:rsidRDefault="0081530F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13" w:author="Олександр Загребельний" w:date="2023-06-01T09:23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76A9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39B8E249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31F47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3.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D996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Пошук та вивчення літератури з питань курсової роботи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0D75" w14:textId="43C32A47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14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23A9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178884FD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E6D6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4.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4AD3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сценарію роботи програми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6B81" w14:textId="2B890D9E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15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E817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5AEDF2A2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998D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6.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A68A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 сценарію роботи програми з керівником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E0C3" w14:textId="4AE5041A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16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7081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75FF40A5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0EA9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5.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531F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(вибір) алгоритму рішення задачі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8B20" w14:textId="3DFB0E09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17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33AE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5FE2A738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011C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6.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8315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 алгоритму з керівником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BCC2" w14:textId="133A7ABE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18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292E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64B1B8F4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6038F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7.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5439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інтерфейсу користувача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EF4A" w14:textId="522FBB87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19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C8E4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39633FF8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5896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8.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3434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програмного забезпечення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9432" w14:textId="05FE7B66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20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0BD3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2FD672FB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EE47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9.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E3D3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Налагодження розрахункової частини програми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AD1" w14:textId="14CA9A6E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21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2A23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5E0B45F7" w14:textId="77777777" w:rsidTr="00B2377D">
        <w:trPr>
          <w:trHeight w:val="250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E119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10.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54B8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</w:rPr>
              <w:t xml:space="preserve"> частини програми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127A" w14:textId="161C3F2E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22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A0EC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01C364DE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F277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11.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A1FD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29F9" w14:textId="3A50CCCB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23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FEBC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202060F8" w14:textId="77777777" w:rsidTr="00B2377D">
        <w:trPr>
          <w:trHeight w:val="499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41B6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12.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AB47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Тестування програми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8A34" w14:textId="33D1881B" w:rsidR="00B2377D" w:rsidRDefault="001470C5" w:rsidP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  <w:pPrChange w:id="24" w:author="Олександр Загребельний" w:date="2023-06-01T09:25:00Z">
                <w:pPr>
                  <w:spacing w:line="276" w:lineRule="auto"/>
                  <w:ind w:firstLine="0"/>
                </w:pPr>
              </w:pPrChange>
            </w:pPr>
            <w:ins w:id="25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A457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3CC7D99D" w14:textId="77777777" w:rsidTr="00B2377D">
        <w:trPr>
          <w:trHeight w:val="250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C8E3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13.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682F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Підготовка пояснювальної записки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A3FF" w14:textId="75BD3904" w:rsidR="00B2377D" w:rsidRDefault="001470C5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26" w:author="Олександр Загребельний" w:date="2023-06-01T09:25:00Z">
              <w:r>
                <w:rPr>
                  <w:snapToGrid w:val="0"/>
                  <w:color w:val="000000"/>
                  <w:sz w:val="24"/>
                </w:rPr>
                <w:t>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4E11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621ADF7D" w14:textId="77777777" w:rsidTr="00B2377D">
        <w:trPr>
          <w:trHeight w:val="250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2431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14.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D4292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Здача курсової роботи  на перевірку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9B8E" w14:textId="1F5C2AB1" w:rsidR="00B2377D" w:rsidRDefault="0081530F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27" w:author="Олександр Загребельний" w:date="2023-06-01T09:24:00Z">
              <w:r>
                <w:rPr>
                  <w:snapToGrid w:val="0"/>
                  <w:color w:val="000000"/>
                  <w:sz w:val="24"/>
                </w:rPr>
                <w:t>02.06.2023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591F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B2377D" w14:paraId="245922DB" w14:textId="77777777" w:rsidTr="00B2377D">
        <w:trPr>
          <w:trHeight w:val="383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A776" w14:textId="77777777" w:rsidR="00B2377D" w:rsidRDefault="00B2377D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t>15.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26AB" w14:textId="77777777" w:rsidR="00B2377D" w:rsidRDefault="00B2377D">
            <w:pPr>
              <w:spacing w:line="276" w:lineRule="auto"/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Захист курсової роботи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4EEE" w14:textId="26E7BDB9" w:rsidR="00B2377D" w:rsidRDefault="0081530F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  <w:ins w:id="28" w:author="Олександр Загребельний" w:date="2023-06-01T09:24:00Z">
              <w:r>
                <w:rPr>
                  <w:snapToGrid w:val="0"/>
                  <w:color w:val="000000"/>
                  <w:sz w:val="24"/>
                </w:rPr>
                <w:t>05.06.2023</w:t>
              </w:r>
            </w:ins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CE02" w14:textId="77777777" w:rsidR="00B2377D" w:rsidRDefault="00B2377D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</w:tr>
    </w:tbl>
    <w:p w14:paraId="0A9AF66A" w14:textId="77777777" w:rsidR="00B2377D" w:rsidRDefault="00B2377D" w:rsidP="00B2377D">
      <w:pPr>
        <w:ind w:firstLine="0"/>
        <w:rPr>
          <w:lang w:val="ru-RU"/>
        </w:rPr>
      </w:pPr>
    </w:p>
    <w:p w14:paraId="75EC0597" w14:textId="58EE82FD" w:rsidR="00B2377D" w:rsidRDefault="00B2377D" w:rsidP="00B2377D">
      <w:pPr>
        <w:ind w:firstLine="0"/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AC0408E" wp14:editId="208FB797">
                <wp:simplePos x="0" y="0"/>
                <wp:positionH relativeFrom="column">
                  <wp:posOffset>638810</wp:posOffset>
                </wp:positionH>
                <wp:positionV relativeFrom="paragraph">
                  <wp:posOffset>256540</wp:posOffset>
                </wp:positionV>
                <wp:extent cx="1645920" cy="0"/>
                <wp:effectExtent l="0" t="0" r="0" b="0"/>
                <wp:wrapNone/>
                <wp:docPr id="3" name="Пряма сполучна ліні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9135D" id="Пряма сполучна ліні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pt,20.2pt" to="179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" o:allowincell="f"/>
            </w:pict>
          </mc:Fallback>
        </mc:AlternateContent>
      </w:r>
      <w:r>
        <w:rPr>
          <w:lang w:eastAsia="ru-RU"/>
        </w:rPr>
        <w:t>Студент</w:t>
      </w:r>
      <w:ins w:id="29" w:author="Олександр Загребельний" w:date="2023-06-01T09:24:00Z">
        <w:r w:rsidR="0081530F">
          <w:rPr>
            <w:lang w:eastAsia="ru-RU"/>
          </w:rPr>
          <w:t xml:space="preserve">   Загребельний О. А.</w:t>
        </w:r>
      </w:ins>
    </w:p>
    <w:p w14:paraId="7A9F5DD3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t xml:space="preserve">                                 </w:t>
      </w:r>
      <w:r>
        <w:rPr>
          <w:rFonts w:eastAsia="Times New Roman" w:cs="Times New Roman"/>
          <w:sz w:val="24"/>
          <w:szCs w:val="20"/>
          <w:vertAlign w:val="subscript"/>
          <w:lang w:eastAsia="ru-RU"/>
        </w:rPr>
        <w:t>(підпис)</w:t>
      </w:r>
    </w:p>
    <w:p w14:paraId="4EDF5E1D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14:paraId="6A2A5F1E" w14:textId="1EC7B78E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C793AC4" wp14:editId="17DAD9E7">
                <wp:simplePos x="0" y="0"/>
                <wp:positionH relativeFrom="column">
                  <wp:posOffset>4107180</wp:posOffset>
                </wp:positionH>
                <wp:positionV relativeFrom="paragraph">
                  <wp:posOffset>204470</wp:posOffset>
                </wp:positionV>
                <wp:extent cx="1645920" cy="0"/>
                <wp:effectExtent l="0" t="0" r="0" b="0"/>
                <wp:wrapNone/>
                <wp:docPr id="1" name="Пряма сполучна ліні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30B57" id="Пряма сполучна лінія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4pt,16.1pt" to="45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1D02701" wp14:editId="4DF4318E">
                <wp:simplePos x="0" y="0"/>
                <wp:positionH relativeFrom="column">
                  <wp:posOffset>774700</wp:posOffset>
                </wp:positionH>
                <wp:positionV relativeFrom="paragraph">
                  <wp:posOffset>202565</wp:posOffset>
                </wp:positionV>
                <wp:extent cx="1645920" cy="0"/>
                <wp:effectExtent l="0" t="0" r="0" b="0"/>
                <wp:wrapNone/>
                <wp:docPr id="2" name="Пряма сполучна ліні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8AC74" id="Пряма сполучна лінія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15.95pt" to="190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" o:allowincell="f"/>
            </w:pict>
          </mc:Fallback>
        </mc:AlternateContent>
      </w:r>
      <w:r>
        <w:rPr>
          <w:rFonts w:eastAsia="Times New Roman" w:cs="Times New Roman"/>
          <w:szCs w:val="28"/>
          <w:lang w:eastAsia="ru-RU"/>
        </w:rPr>
        <w:t xml:space="preserve">Керівник                                                                               </w:t>
      </w:r>
      <w:del w:id="30" w:author="Олександр Загребельний" w:date="2023-06-01T09:27:00Z">
        <w:r w:rsidDel="001470C5">
          <w:rPr>
            <w:rFonts w:eastAsia="Times New Roman" w:cs="Times New Roman"/>
            <w:szCs w:val="28"/>
            <w:highlight w:val="yellow"/>
            <w:lang w:eastAsia="ru-RU"/>
          </w:rPr>
          <w:delText>Муха І. П.</w:delText>
        </w:r>
      </w:del>
      <w:ins w:id="31" w:author="Олександр Загребельний" w:date="2023-06-01T09:27:00Z">
        <w:r w:rsidR="001470C5">
          <w:rPr>
            <w:rFonts w:eastAsia="Times New Roman" w:cs="Times New Roman"/>
            <w:szCs w:val="28"/>
            <w:lang w:eastAsia="ru-RU"/>
          </w:rPr>
          <w:t>Вовк. Є. А,</w:t>
        </w:r>
      </w:ins>
    </w:p>
    <w:p w14:paraId="768FE0E8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t xml:space="preserve">                                    </w:t>
      </w:r>
      <w:r>
        <w:rPr>
          <w:rFonts w:eastAsia="Times New Roman" w:cs="Times New Roman"/>
          <w:sz w:val="24"/>
          <w:szCs w:val="20"/>
          <w:vertAlign w:val="subscript"/>
          <w:lang w:eastAsia="ru-RU"/>
        </w:rPr>
        <w:t>(підпис)                                                                                                   (прізвище, ім’я, по батькові)</w:t>
      </w:r>
    </w:p>
    <w:p w14:paraId="08B40A6A" w14:textId="77777777" w:rsidR="00B2377D" w:rsidRDefault="00B2377D" w:rsidP="00B2377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eastAsia="ru-RU"/>
        </w:rPr>
      </w:pPr>
    </w:p>
    <w:p w14:paraId="7E0027CC" w14:textId="5EF870B6" w:rsidR="00B2377D" w:rsidRPr="001470C5" w:rsidRDefault="00B2377D" w:rsidP="00B2377D">
      <w:pPr>
        <w:ind w:firstLine="0"/>
        <w:rPr>
          <w:u w:val="single"/>
          <w:lang w:eastAsia="ru-RU"/>
          <w:rPrChange w:id="32" w:author="Олександр Загребельний" w:date="2023-06-01T09:26:00Z">
            <w:rPr>
              <w:lang w:eastAsia="ru-RU"/>
            </w:rPr>
          </w:rPrChange>
        </w:rPr>
      </w:pPr>
      <w:r w:rsidRPr="001470C5">
        <w:rPr>
          <w:u w:val="single"/>
          <w:lang w:eastAsia="ru-RU"/>
        </w:rPr>
        <w:t>"</w:t>
      </w:r>
      <w:ins w:id="33" w:author="Олександр Загребельний" w:date="2023-06-01T09:26:00Z">
        <w:r w:rsidR="001470C5" w:rsidRPr="001470C5">
          <w:rPr>
            <w:u w:val="single"/>
            <w:lang w:eastAsia="ru-RU"/>
          </w:rPr>
          <w:t xml:space="preserve"> </w:t>
        </w:r>
      </w:ins>
      <w:del w:id="34" w:author="Олександр Загребельний" w:date="2023-06-01T09:26:00Z">
        <w:r w:rsidRPr="001470C5" w:rsidDel="001470C5">
          <w:rPr>
            <w:u w:val="single"/>
            <w:lang w:eastAsia="ru-RU"/>
          </w:rPr>
          <w:delText>_</w:delText>
        </w:r>
      </w:del>
      <w:ins w:id="35" w:author="Олександр Загребельний" w:date="2023-06-01T09:26:00Z">
        <w:r w:rsidR="001470C5" w:rsidRPr="001470C5">
          <w:rPr>
            <w:u w:val="single"/>
            <w:lang w:eastAsia="ru-RU"/>
          </w:rPr>
          <w:t>23</w:t>
        </w:r>
      </w:ins>
      <w:del w:id="36" w:author="Олександр Загребельний" w:date="2023-06-01T09:26:00Z">
        <w:r w:rsidRPr="001470C5" w:rsidDel="001470C5">
          <w:rPr>
            <w:u w:val="single"/>
            <w:lang w:eastAsia="ru-RU"/>
          </w:rPr>
          <w:delText>_</w:delText>
        </w:r>
      </w:del>
      <w:ins w:id="37" w:author="Олександр Загребельний" w:date="2023-06-01T09:26:00Z">
        <w:r w:rsidR="001470C5" w:rsidRPr="001470C5">
          <w:rPr>
            <w:u w:val="single"/>
            <w:lang w:eastAsia="ru-RU"/>
          </w:rPr>
          <w:t xml:space="preserve"> </w:t>
        </w:r>
      </w:ins>
      <w:del w:id="38" w:author="Олександр Загребельний" w:date="2023-06-01T09:26:00Z">
        <w:r w:rsidRPr="001470C5" w:rsidDel="001470C5">
          <w:rPr>
            <w:u w:val="single"/>
            <w:lang w:eastAsia="ru-RU"/>
          </w:rPr>
          <w:delText>_</w:delText>
        </w:r>
      </w:del>
      <w:r w:rsidRPr="001470C5">
        <w:rPr>
          <w:u w:val="single"/>
          <w:lang w:eastAsia="ru-RU"/>
          <w:rPrChange w:id="39" w:author="Олександр Загребельний" w:date="2023-06-01T09:26:00Z">
            <w:rPr>
              <w:lang w:eastAsia="ru-RU"/>
            </w:rPr>
          </w:rPrChange>
        </w:rPr>
        <w:t xml:space="preserve">" </w:t>
      </w:r>
      <w:del w:id="40" w:author="Олександр Загребельний" w:date="2023-06-01T09:26:00Z">
        <w:r w:rsidRPr="001470C5" w:rsidDel="001470C5">
          <w:rPr>
            <w:u w:val="single"/>
            <w:lang w:eastAsia="ru-RU"/>
            <w:rPrChange w:id="41" w:author="Олександр Загребельний" w:date="2023-06-01T09:26:00Z">
              <w:rPr>
                <w:lang w:eastAsia="ru-RU"/>
              </w:rPr>
            </w:rPrChange>
          </w:rPr>
          <w:delText>__________________</w:delText>
        </w:r>
      </w:del>
      <w:ins w:id="42" w:author="Олександр Загребельний" w:date="2023-06-01T09:26:00Z">
        <w:r w:rsidR="001470C5" w:rsidRPr="001470C5">
          <w:rPr>
            <w:u w:val="single"/>
            <w:lang w:eastAsia="ru-RU"/>
            <w:rPrChange w:id="43" w:author="Олександр Загребельний" w:date="2023-06-01T09:26:00Z">
              <w:rPr>
                <w:lang w:eastAsia="ru-RU"/>
              </w:rPr>
            </w:rPrChange>
          </w:rPr>
          <w:t xml:space="preserve">березня </w:t>
        </w:r>
      </w:ins>
      <w:r w:rsidRPr="001470C5">
        <w:rPr>
          <w:u w:val="single"/>
          <w:lang w:eastAsia="ru-RU"/>
          <w:rPrChange w:id="44" w:author="Олександр Загребельний" w:date="2023-06-01T09:26:00Z">
            <w:rPr>
              <w:lang w:eastAsia="ru-RU"/>
            </w:rPr>
          </w:rPrChange>
        </w:rPr>
        <w:t>20</w:t>
      </w:r>
      <w:del w:id="45" w:author="Олександр Загребельний" w:date="2023-06-01T09:26:00Z">
        <w:r w:rsidRPr="001470C5" w:rsidDel="001470C5">
          <w:rPr>
            <w:u w:val="single"/>
            <w:lang w:eastAsia="ru-RU"/>
            <w:rPrChange w:id="46" w:author="Олександр Загребельний" w:date="2023-06-01T09:26:00Z">
              <w:rPr>
                <w:lang w:eastAsia="ru-RU"/>
              </w:rPr>
            </w:rPrChange>
          </w:rPr>
          <w:delText xml:space="preserve">__ </w:delText>
        </w:r>
      </w:del>
      <w:ins w:id="47" w:author="Олександр Загребельний" w:date="2023-06-01T09:26:00Z">
        <w:r w:rsidR="001470C5" w:rsidRPr="001470C5">
          <w:rPr>
            <w:u w:val="single"/>
            <w:lang w:eastAsia="ru-RU"/>
            <w:rPrChange w:id="48" w:author="Олександр Загребельний" w:date="2023-06-01T09:26:00Z">
              <w:rPr>
                <w:lang w:eastAsia="ru-RU"/>
              </w:rPr>
            </w:rPrChange>
          </w:rPr>
          <w:t>23</w:t>
        </w:r>
        <w:r w:rsidR="001470C5" w:rsidRPr="001470C5">
          <w:rPr>
            <w:u w:val="single"/>
            <w:lang w:eastAsia="ru-RU"/>
            <w:rPrChange w:id="49" w:author="Олександр Загребельний" w:date="2023-06-01T09:26:00Z">
              <w:rPr>
                <w:lang w:eastAsia="ru-RU"/>
              </w:rPr>
            </w:rPrChange>
          </w:rPr>
          <w:t xml:space="preserve"> </w:t>
        </w:r>
      </w:ins>
      <w:r w:rsidRPr="001470C5">
        <w:rPr>
          <w:u w:val="single"/>
          <w:lang w:eastAsia="ru-RU"/>
          <w:rPrChange w:id="50" w:author="Олександр Загребельний" w:date="2023-06-01T09:26:00Z">
            <w:rPr>
              <w:lang w:eastAsia="ru-RU"/>
            </w:rPr>
          </w:rPrChange>
        </w:rPr>
        <w:t>р.</w:t>
      </w:r>
    </w:p>
    <w:p w14:paraId="6703AC27" w14:textId="77777777" w:rsidR="00B2377D" w:rsidRDefault="00B2377D" w:rsidP="00B2377D">
      <w:pPr>
        <w:ind w:left="709" w:firstLine="0"/>
        <w:rPr>
          <w:lang w:val="ru-RU"/>
        </w:rPr>
      </w:pPr>
    </w:p>
    <w:p w14:paraId="12F03581" w14:textId="77777777" w:rsidR="00B2377D" w:rsidRDefault="00B2377D" w:rsidP="00B2377D">
      <w:pPr>
        <w:spacing w:after="200" w:line="276" w:lineRule="auto"/>
        <w:ind w:firstLine="0"/>
        <w:jc w:val="left"/>
      </w:pPr>
      <w:r>
        <w:br w:type="page"/>
      </w:r>
    </w:p>
    <w:p w14:paraId="24414778" w14:textId="27EE944C" w:rsidR="00B2377D" w:rsidRDefault="00B2377D" w:rsidP="00B2377D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7514E0" wp14:editId="75430A49">
                <wp:simplePos x="0" y="0"/>
                <wp:positionH relativeFrom="column">
                  <wp:posOffset>5728970</wp:posOffset>
                </wp:positionH>
                <wp:positionV relativeFrom="paragraph">
                  <wp:posOffset>-561975</wp:posOffset>
                </wp:positionV>
                <wp:extent cx="807720" cy="685800"/>
                <wp:effectExtent l="0" t="0" r="0" b="0"/>
                <wp:wrapNone/>
                <wp:docPr id="1468632316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111DA" id="Прямокутник 5" o:spid="_x0000_s1026" style="position:absolute;margin-left:451.1pt;margin-top:-44.25pt;width:63.6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" fillcolor="white [3201]" stroked="f" strokeweight="1pt"/>
            </w:pict>
          </mc:Fallback>
        </mc:AlternateContent>
      </w:r>
      <w:r>
        <w:rPr>
          <w:lang w:eastAsia="ru-RU"/>
        </w:rPr>
        <w:t>АНОТАЦІЯ</w:t>
      </w:r>
    </w:p>
    <w:p w14:paraId="775F8382" w14:textId="77777777" w:rsidR="00B2377D" w:rsidRDefault="00B2377D" w:rsidP="00B2377D">
      <w:pPr>
        <w:jc w:val="center"/>
        <w:rPr>
          <w:lang w:val="ru-RU"/>
        </w:rPr>
      </w:pPr>
    </w:p>
    <w:p w14:paraId="264505EB" w14:textId="77777777" w:rsidR="00B2377D" w:rsidRDefault="00B2377D" w:rsidP="00B2377D">
      <w:r>
        <w:t xml:space="preserve">Пояснювальна записка до курсової роботи: </w:t>
      </w:r>
      <w:r>
        <w:rPr>
          <w:highlight w:val="yellow"/>
        </w:rPr>
        <w:t>55 сторінок, 24 рисунки, 28 таблиць, 4 посилання</w:t>
      </w:r>
      <w:r>
        <w:t>.</w:t>
      </w:r>
    </w:p>
    <w:p w14:paraId="4100CD3B" w14:textId="401AF9AC" w:rsidR="00B2377D" w:rsidRPr="000A463A" w:rsidRDefault="00B2377D" w:rsidP="00B2377D">
      <w:pPr>
        <w:rPr>
          <w:rPrChange w:id="51" w:author="Олександр Загребельний" w:date="2023-06-01T10:16:00Z">
            <w:rPr>
              <w:lang w:val="ru-RU"/>
            </w:rPr>
          </w:rPrChange>
        </w:rPr>
      </w:pPr>
      <w:r>
        <w:t xml:space="preserve">Мета роботи:  </w:t>
      </w:r>
      <w:del w:id="52" w:author="Олександр Загребельний" w:date="2023-06-01T10:16:00Z">
        <w:r w:rsidDel="000A463A">
          <w:rPr>
            <w:highlight w:val="yellow"/>
          </w:rPr>
          <w:delText>з ТЗ</w:delText>
        </w:r>
      </w:del>
      <w:ins w:id="53" w:author="Олександр Загребельний" w:date="2023-06-01T10:16:00Z">
        <w:r w:rsidR="000A463A">
          <w:t xml:space="preserve">розробка програми-аналога відомої гри </w:t>
        </w:r>
      </w:ins>
      <w:ins w:id="54" w:author="Олександр Загребельний" w:date="2023-06-01T10:17:00Z">
        <w:r w:rsidR="000A463A">
          <w:t>«</w:t>
        </w:r>
      </w:ins>
      <w:ins w:id="55" w:author="Олександр Загребельний" w:date="2023-06-01T10:16:00Z">
        <w:r w:rsidR="000A463A">
          <w:rPr>
            <w:lang w:val="en-US"/>
          </w:rPr>
          <w:t>Pacman</w:t>
        </w:r>
      </w:ins>
      <w:ins w:id="56" w:author="Олександр Загребельний" w:date="2023-06-01T10:17:00Z">
        <w:r w:rsidR="000A463A">
          <w:t>»</w:t>
        </w:r>
      </w:ins>
      <w:ins w:id="57" w:author="Олександр Загребельний" w:date="2023-06-01T10:16:00Z">
        <w:r w:rsidR="000A463A" w:rsidRPr="000A463A">
          <w:rPr>
            <w:lang w:val="ru-RU"/>
            <w:rPrChange w:id="58" w:author="Олександр Загребельний" w:date="2023-06-01T10:16:00Z">
              <w:rPr>
                <w:lang w:val="en-US"/>
              </w:rPr>
            </w:rPrChange>
          </w:rPr>
          <w:t xml:space="preserve"> </w:t>
        </w:r>
        <w:r w:rsidR="000A463A">
          <w:t>з використанням принципів об</w:t>
        </w:r>
        <w:r w:rsidR="000A463A" w:rsidRPr="000A463A">
          <w:rPr>
            <w:lang w:val="ru-RU"/>
            <w:rPrChange w:id="59" w:author="Олександр Загребельний" w:date="2023-06-01T10:16:00Z">
              <w:rPr>
                <w:lang w:val="en-US"/>
              </w:rPr>
            </w:rPrChange>
          </w:rPr>
          <w:t>’</w:t>
        </w:r>
        <w:proofErr w:type="spellStart"/>
        <w:r w:rsidR="000A463A">
          <w:t>єктно</w:t>
        </w:r>
        <w:proofErr w:type="spellEnd"/>
        <w:r w:rsidR="000A463A">
          <w:t>-орієнтованого програмування.</w:t>
        </w:r>
      </w:ins>
    </w:p>
    <w:p w14:paraId="15B2131C" w14:textId="35233670" w:rsidR="000A463A" w:rsidRPr="000A463A" w:rsidRDefault="00B2377D" w:rsidP="000A463A">
      <w:pPr>
        <w:rPr>
          <w:ins w:id="60" w:author="Олександр Загребельний" w:date="2023-06-01T10:23:00Z"/>
        </w:rPr>
      </w:pPr>
      <w:del w:id="61" w:author="Олександр Загребельний" w:date="2023-06-01T10:20:00Z">
        <w:r w:rsidDel="000A463A">
          <w:rPr>
            <w:highlight w:val="yellow"/>
          </w:rPr>
          <w:delText xml:space="preserve">Вивчено методи </w:delText>
        </w:r>
        <w:r w:rsidDel="000A463A">
          <w:delText>….</w:delText>
        </w:r>
      </w:del>
      <w:ins w:id="62" w:author="Олександр Загребельний" w:date="2023-06-01T10:20:00Z">
        <w:r w:rsidR="000A463A">
          <w:t xml:space="preserve">У результаті виконання </w:t>
        </w:r>
      </w:ins>
      <w:ins w:id="63" w:author="Олександр Загребельний" w:date="2023-06-01T10:21:00Z">
        <w:r w:rsidR="000A463A">
          <w:t>роботи були вивчені методи роботи з інтерфейсом</w:t>
        </w:r>
      </w:ins>
      <w:ins w:id="64" w:author="Олександр Загребельний" w:date="2023-06-01T10:22:00Z">
        <w:r w:rsidR="000A463A">
          <w:t xml:space="preserve"> за допомогою </w:t>
        </w:r>
      </w:ins>
      <w:ins w:id="65" w:author="Олександр Загребельний" w:date="2023-06-01T10:23:00Z">
        <w:r w:rsidR="000A463A">
          <w:t xml:space="preserve">функціоналу бібліотеки </w:t>
        </w:r>
        <w:proofErr w:type="spellStart"/>
        <w:r w:rsidR="000A463A">
          <w:rPr>
            <w:lang w:val="en-US"/>
          </w:rPr>
          <w:t>Pygame</w:t>
        </w:r>
        <w:proofErr w:type="spellEnd"/>
        <w:r w:rsidR="000A463A">
          <w:t xml:space="preserve">. </w:t>
        </w:r>
        <w:r w:rsidR="000A463A" w:rsidRPr="000A463A">
          <w:t xml:space="preserve">Також </w:t>
        </w:r>
      </w:ins>
      <w:ins w:id="66" w:author="Олександр Загребельний" w:date="2023-06-01T10:25:00Z">
        <w:r w:rsidR="000A463A">
          <w:t xml:space="preserve">були </w:t>
        </w:r>
      </w:ins>
      <w:ins w:id="67" w:author="Олександр Загребельний" w:date="2023-06-01T10:23:00Z">
        <w:r w:rsidR="000A463A" w:rsidRPr="000A463A">
          <w:t>розглянут</w:t>
        </w:r>
      </w:ins>
      <w:ins w:id="68" w:author="Олександр Загребельний" w:date="2023-06-01T10:25:00Z">
        <w:r w:rsidR="000A463A">
          <w:t>і</w:t>
        </w:r>
      </w:ins>
      <w:ins w:id="69" w:author="Олександр Загребельний" w:date="2023-06-01T10:23:00Z">
        <w:r w:rsidR="000A463A" w:rsidRPr="000A463A">
          <w:t xml:space="preserve"> алгоритми реалізації руху </w:t>
        </w:r>
      </w:ins>
      <w:ins w:id="70" w:author="Олександр Загребельний" w:date="2023-06-01T10:24:00Z">
        <w:r w:rsidR="000A463A">
          <w:t xml:space="preserve">привидів відповідно до їх </w:t>
        </w:r>
      </w:ins>
      <w:ins w:id="71" w:author="Олександр Загребельний" w:date="2023-06-01T10:25:00Z">
        <w:r w:rsidR="000A463A">
          <w:t>поведінки на ігровому полі</w:t>
        </w:r>
      </w:ins>
      <w:ins w:id="72" w:author="Олександр Загребельний" w:date="2023-06-01T10:23:00Z">
        <w:r w:rsidR="000A463A" w:rsidRPr="000A463A">
          <w:t>.</w:t>
        </w:r>
      </w:ins>
    </w:p>
    <w:p w14:paraId="56CE2780" w14:textId="55FE1B00" w:rsidR="00B2377D" w:rsidRPr="000A463A" w:rsidDel="008122FE" w:rsidRDefault="008122FE" w:rsidP="008122FE">
      <w:pPr>
        <w:rPr>
          <w:del w:id="73" w:author="Олександр Загребельний" w:date="2023-06-01T10:27:00Z"/>
          <w:rPrChange w:id="74" w:author="Олександр Загребельний" w:date="2023-06-01T10:23:00Z">
            <w:rPr>
              <w:del w:id="75" w:author="Олександр Загребельний" w:date="2023-06-01T10:27:00Z"/>
              <w:lang w:val="ru-RU"/>
            </w:rPr>
          </w:rPrChange>
        </w:rPr>
        <w:pPrChange w:id="76" w:author="Олександр Загребельний" w:date="2023-06-01T10:27:00Z">
          <w:pPr/>
        </w:pPrChange>
      </w:pPr>
      <w:ins w:id="77" w:author="Олександр Загребельний" w:date="2023-06-01T10:26:00Z">
        <w:r>
          <w:t>Як наслідок,</w:t>
        </w:r>
      </w:ins>
      <w:ins w:id="78" w:author="Олександр Загребельний" w:date="2023-06-01T10:23:00Z">
        <w:r w:rsidR="000A463A" w:rsidRPr="000A463A">
          <w:t xml:space="preserve"> було </w:t>
        </w:r>
      </w:ins>
      <w:ins w:id="79" w:author="Олександр Загребельний" w:date="2023-06-01T10:26:00Z">
        <w:r>
          <w:t>розроблено</w:t>
        </w:r>
      </w:ins>
      <w:ins w:id="80" w:author="Олександр Загребельний" w:date="2023-06-01T10:23:00Z">
        <w:r w:rsidR="000A463A" w:rsidRPr="000A463A">
          <w:t xml:space="preserve"> програмний продукт, який демонструє реалізацію гри </w:t>
        </w:r>
      </w:ins>
      <w:ins w:id="81" w:author="Олександр Загребельний" w:date="2023-06-01T10:26:00Z">
        <w:r>
          <w:t>«</w:t>
        </w:r>
        <w:proofErr w:type="spellStart"/>
        <w:r>
          <w:t>Пекмен</w:t>
        </w:r>
        <w:proofErr w:type="spellEnd"/>
        <w:r>
          <w:t>»</w:t>
        </w:r>
      </w:ins>
      <w:ins w:id="82" w:author="Олександр Загребельний" w:date="2023-06-01T10:23:00Z">
        <w:r w:rsidR="000A463A" w:rsidRPr="000A463A">
          <w:t xml:space="preserve"> з використанням </w:t>
        </w:r>
      </w:ins>
      <w:ins w:id="83" w:author="Олександр Загребельний" w:date="2023-06-01T10:26:00Z">
        <w:r>
          <w:t>принципів об</w:t>
        </w:r>
      </w:ins>
      <w:ins w:id="84" w:author="Олександр Загребельний" w:date="2023-06-01T10:27:00Z">
        <w:r w:rsidRPr="008122FE">
          <w:rPr>
            <w:lang w:val="ru-RU"/>
            <w:rPrChange w:id="85" w:author="Олександр Загребельний" w:date="2023-06-01T10:27:00Z">
              <w:rPr>
                <w:lang w:val="en-US"/>
              </w:rPr>
            </w:rPrChange>
          </w:rPr>
          <w:t>’</w:t>
        </w:r>
        <w:proofErr w:type="spellStart"/>
        <w:r>
          <w:t>єктно</w:t>
        </w:r>
        <w:proofErr w:type="spellEnd"/>
        <w:r>
          <w:t>-орієнтованого програмува</w:t>
        </w:r>
      </w:ins>
      <w:ins w:id="86" w:author="Олександр Загребельний" w:date="2023-06-01T10:23:00Z">
        <w:r w:rsidR="000A463A" w:rsidRPr="000A463A">
          <w:t>ння.</w:t>
        </w:r>
      </w:ins>
    </w:p>
    <w:p w14:paraId="3DCE35E3" w14:textId="77220884" w:rsidR="00B2377D" w:rsidDel="008122FE" w:rsidRDefault="00B2377D" w:rsidP="008122FE">
      <w:pPr>
        <w:ind w:firstLine="0"/>
        <w:rPr>
          <w:del w:id="87" w:author="Олександр Загребельний" w:date="2023-06-01T10:27:00Z"/>
        </w:rPr>
        <w:pPrChange w:id="88" w:author="Олександр Загребельний" w:date="2023-06-01T10:27:00Z">
          <w:pPr/>
        </w:pPrChange>
      </w:pPr>
      <w:del w:id="89" w:author="Олександр Загребельний" w:date="2023-06-01T10:27:00Z">
        <w:r w:rsidDel="008122FE">
          <w:rPr>
            <w:highlight w:val="yellow"/>
          </w:rPr>
          <w:delText>Виконана програмна реалізація алгоритму  .</w:delText>
        </w:r>
        <w:r w:rsidDel="008122FE">
          <w:delText xml:space="preserve"> </w:delText>
        </w:r>
      </w:del>
    </w:p>
    <w:p w14:paraId="2AF61DE2" w14:textId="77777777" w:rsidR="00B2377D" w:rsidRDefault="00B2377D" w:rsidP="008122FE">
      <w:pPr>
        <w:ind w:firstLine="0"/>
        <w:pPrChange w:id="90" w:author="Олександр Загребельний" w:date="2023-06-01T10:27:00Z">
          <w:pPr/>
        </w:pPrChange>
      </w:pPr>
    </w:p>
    <w:p w14:paraId="3EE52777" w14:textId="77777777" w:rsidR="00B2377D" w:rsidRDefault="00B2377D" w:rsidP="00B2377D"/>
    <w:p w14:paraId="7827DB31" w14:textId="39B719EC" w:rsidR="00B2377D" w:rsidRPr="008122FE" w:rsidRDefault="00B2377D" w:rsidP="00B2377D">
      <w:pPr>
        <w:rPr>
          <w:rPrChange w:id="91" w:author="Олександр Загребельний" w:date="2023-06-01T10:30:00Z">
            <w:rPr>
              <w:lang w:val="ru-RU"/>
            </w:rPr>
          </w:rPrChange>
        </w:rPr>
      </w:pPr>
      <w:del w:id="92" w:author="Олександр Загребельний" w:date="2023-06-01T10:28:00Z">
        <w:r w:rsidDel="008122FE">
          <w:rPr>
            <w:highlight w:val="yellow"/>
          </w:rPr>
          <w:delText>СИСТЕМА НЕЛІНІЙНИХ РІВНЯНЬ, МЕТОД НЬЮТОНА, МЕТОД СІЧНИХ, МЕТОД ЯКОБІ, СИСТЕМА ЛІНІЙНИХ РІВНЯНЬ, МАТРИЦЯ ЯКОБІ.</w:delText>
        </w:r>
        <w:r w:rsidDel="008122FE">
          <w:delText xml:space="preserve"> </w:delText>
        </w:r>
      </w:del>
      <w:ins w:id="93" w:author="Олександр Загребельний" w:date="2023-06-01T10:28:00Z">
        <w:r w:rsidR="008122FE">
          <w:t xml:space="preserve">ПЕКМЕН, </w:t>
        </w:r>
      </w:ins>
      <w:ins w:id="94" w:author="Олександр Загребельний" w:date="2023-06-01T10:29:00Z">
        <w:r w:rsidR="008122FE">
          <w:t>ПРИВИДИ, БОНУСИ, ЇЖА,</w:t>
        </w:r>
      </w:ins>
      <w:ins w:id="95" w:author="Олександр Загребельний" w:date="2023-06-01T10:30:00Z">
        <w:r w:rsidR="008122FE">
          <w:t xml:space="preserve"> ДВЕРІ,</w:t>
        </w:r>
      </w:ins>
      <w:ins w:id="96" w:author="Олександр Загребельний" w:date="2023-06-01T10:29:00Z">
        <w:r w:rsidR="008122FE">
          <w:t xml:space="preserve"> ГРАФІЧНИЙ ІНТЕРФЕЙС, ІГРОВЕ ПОЛЕ, ФАЙЛИ, ОЧКИ, ЛАБІРИНТ,</w:t>
        </w:r>
      </w:ins>
      <w:ins w:id="97" w:author="Олександр Загребельний" w:date="2023-06-01T10:30:00Z">
        <w:r w:rsidR="008122FE">
          <w:t xml:space="preserve"> УПРАВЛІННЯ ПЕРСОНАЖЕМ,</w:t>
        </w:r>
      </w:ins>
      <w:ins w:id="98" w:author="Олександр Загребельний" w:date="2023-06-01T10:31:00Z">
        <w:r w:rsidR="008122FE">
          <w:t xml:space="preserve"> АЛГОРИТМИ РУХУ ТА ВИБОРУ ЦІЛІ.</w:t>
        </w:r>
      </w:ins>
      <w:ins w:id="99" w:author="Олександр Загребельний" w:date="2023-06-01T10:30:00Z">
        <w:r w:rsidR="008122FE">
          <w:t xml:space="preserve"> </w:t>
        </w:r>
      </w:ins>
    </w:p>
    <w:p w14:paraId="2C10D446" w14:textId="77777777" w:rsidR="00B2377D" w:rsidRPr="006C3EA9" w:rsidRDefault="00B2377D" w:rsidP="00B2377D">
      <w:pPr>
        <w:pStyle w:val="a9"/>
      </w:pPr>
      <w:r w:rsidRPr="006C3EA9">
        <w:lastRenderedPageBreak/>
        <w:t>Зміст</w:t>
      </w:r>
    </w:p>
    <w:p w14:paraId="1CAC4372" w14:textId="77777777" w:rsidR="00B2377D" w:rsidRDefault="00B2377D" w:rsidP="00B2377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r:id="rId5" w:anchor="_Toc135587135" w:history="1">
        <w:r>
          <w:rPr>
            <w:rStyle w:val="a4"/>
            <w:noProof/>
          </w:rPr>
          <w:t>Вступ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_Toc135587135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14:paraId="17A420DE" w14:textId="77777777" w:rsidR="00B2377D" w:rsidRDefault="00B2377D" w:rsidP="00B2377D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6" w:anchor="_Toc135587136" w:history="1">
        <w:r>
          <w:rPr>
            <w:rStyle w:val="a4"/>
            <w:noProof/>
          </w:rPr>
          <w:t>1</w:t>
        </w:r>
        <w:r>
          <w:rPr>
            <w:rStyle w:val="a4"/>
            <w:rFonts w:asciiTheme="minorHAnsi" w:eastAsiaTheme="minorEastAsia" w:hAnsiTheme="minorHAnsi"/>
            <w:caps w:val="0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Постановка задачі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_Toc135587136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0E8D9DD2" w14:textId="77777777" w:rsidR="00B2377D" w:rsidRDefault="00B2377D" w:rsidP="00B2377D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7" w:anchor="_Toc135587137" w:history="1">
        <w:r>
          <w:rPr>
            <w:rStyle w:val="a4"/>
            <w:noProof/>
          </w:rPr>
          <w:t>2</w:t>
        </w:r>
        <w:r>
          <w:rPr>
            <w:rStyle w:val="a4"/>
            <w:rFonts w:asciiTheme="minorHAnsi" w:eastAsiaTheme="minorEastAsia" w:hAnsiTheme="minorHAnsi"/>
            <w:caps w:val="0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Теоретичні відомості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_Toc135587137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14:paraId="69EC4B77" w14:textId="77777777" w:rsidR="00B2377D" w:rsidRDefault="00B2377D" w:rsidP="00B2377D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8" w:anchor="_Toc135587138" w:history="1">
        <w:r>
          <w:rPr>
            <w:rStyle w:val="a4"/>
            <w:noProof/>
          </w:rPr>
          <w:t>3</w:t>
        </w:r>
        <w:r>
          <w:rPr>
            <w:rStyle w:val="a4"/>
            <w:rFonts w:asciiTheme="minorHAnsi" w:eastAsiaTheme="minorEastAsia" w:hAnsiTheme="minorHAnsi"/>
            <w:caps w:val="0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Опис алгоритмів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_Toc135587138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8</w:t>
        </w:r>
        <w:r>
          <w:rPr>
            <w:rStyle w:val="a4"/>
            <w:noProof/>
            <w:webHidden/>
          </w:rPr>
          <w:fldChar w:fldCharType="end"/>
        </w:r>
      </w:hyperlink>
    </w:p>
    <w:p w14:paraId="29180DB1" w14:textId="77777777" w:rsidR="00B2377D" w:rsidRDefault="00B2377D" w:rsidP="00B2377D">
      <w:pPr>
        <w:pStyle w:val="21"/>
        <w:rPr>
          <w:rFonts w:asciiTheme="minorHAnsi" w:eastAsiaTheme="minorEastAsia" w:hAnsiTheme="minorHAnsi"/>
          <w:noProof/>
          <w:kern w:val="2"/>
          <w:sz w:val="22"/>
          <w:lang/>
          <w14:ligatures w14:val="standardContextual"/>
        </w:rPr>
      </w:pPr>
      <w:hyperlink r:id="rId9" w:anchor="_Toc135587139" w:history="1">
        <w:r>
          <w:rPr>
            <w:rStyle w:val="a4"/>
            <w:noProof/>
          </w:rPr>
          <w:t>3.1.</w:t>
        </w:r>
        <w:r>
          <w:rPr>
            <w:rStyle w:val="a4"/>
            <w:rFonts w:asciiTheme="minorHAnsi" w:eastAsiaTheme="minorEastAsia" w:hAnsiTheme="minorHAnsi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Загальний алгоритм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_Toc135587139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8</w:t>
        </w:r>
        <w:r>
          <w:rPr>
            <w:rStyle w:val="a4"/>
            <w:noProof/>
            <w:webHidden/>
          </w:rPr>
          <w:fldChar w:fldCharType="end"/>
        </w:r>
      </w:hyperlink>
    </w:p>
    <w:p w14:paraId="1AD203A3" w14:textId="77777777" w:rsidR="00B2377D" w:rsidRDefault="00B2377D" w:rsidP="00B2377D">
      <w:pPr>
        <w:pStyle w:val="21"/>
        <w:rPr>
          <w:rFonts w:asciiTheme="minorHAnsi" w:eastAsiaTheme="minorEastAsia" w:hAnsiTheme="minorHAnsi"/>
          <w:noProof/>
          <w:kern w:val="2"/>
          <w:sz w:val="22"/>
          <w:lang/>
          <w14:ligatures w14:val="standardContextual"/>
        </w:rPr>
      </w:pPr>
      <w:hyperlink r:id="rId10" w:anchor="_Toc135587140" w:history="1">
        <w:r>
          <w:rPr>
            <w:rStyle w:val="a4"/>
            <w:noProof/>
          </w:rPr>
          <w:t>3.2.</w:t>
        </w:r>
        <w:r>
          <w:rPr>
            <w:rStyle w:val="a4"/>
            <w:rFonts w:asciiTheme="minorHAnsi" w:eastAsiaTheme="minorEastAsia" w:hAnsiTheme="minorHAnsi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Алгоритм методу 1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_Toc135587140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8</w:t>
        </w:r>
        <w:r>
          <w:rPr>
            <w:rStyle w:val="a4"/>
            <w:noProof/>
            <w:webHidden/>
          </w:rPr>
          <w:fldChar w:fldCharType="end"/>
        </w:r>
      </w:hyperlink>
    </w:p>
    <w:p w14:paraId="05E250DF" w14:textId="77777777" w:rsidR="00B2377D" w:rsidRDefault="00B2377D" w:rsidP="00B2377D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11" w:anchor="_Toc135587141" w:history="1">
        <w:r>
          <w:rPr>
            <w:rStyle w:val="a4"/>
            <w:noProof/>
          </w:rPr>
          <w:t>4</w:t>
        </w:r>
        <w:r>
          <w:rPr>
            <w:rStyle w:val="a4"/>
            <w:rFonts w:asciiTheme="minorHAnsi" w:eastAsiaTheme="minorEastAsia" w:hAnsiTheme="minorHAnsi"/>
            <w:caps w:val="0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Опис програмного забезпечення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_Toc135587141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9</w:t>
        </w:r>
        <w:r>
          <w:rPr>
            <w:rStyle w:val="a4"/>
            <w:noProof/>
            <w:webHidden/>
          </w:rPr>
          <w:fldChar w:fldCharType="end"/>
        </w:r>
      </w:hyperlink>
    </w:p>
    <w:p w14:paraId="56452785" w14:textId="77777777" w:rsidR="00B2377D" w:rsidRDefault="00B2377D" w:rsidP="00B2377D">
      <w:pPr>
        <w:pStyle w:val="21"/>
        <w:rPr>
          <w:rFonts w:asciiTheme="minorHAnsi" w:eastAsiaTheme="minorEastAsia" w:hAnsiTheme="minorHAnsi"/>
          <w:noProof/>
          <w:kern w:val="2"/>
          <w:sz w:val="22"/>
          <w:lang/>
          <w14:ligatures w14:val="standardContextual"/>
        </w:rPr>
      </w:pPr>
      <w:hyperlink r:id="rId12" w:anchor="_Toc135587142" w:history="1">
        <w:r>
          <w:rPr>
            <w:rStyle w:val="a4"/>
            <w:noProof/>
            <w:lang w:val="en-US"/>
          </w:rPr>
          <w:t>4.1.</w:t>
        </w:r>
        <w:r>
          <w:rPr>
            <w:rStyle w:val="a4"/>
            <w:rFonts w:asciiTheme="minorHAnsi" w:eastAsiaTheme="minorEastAsia" w:hAnsiTheme="minorHAnsi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Діаграма класів програмного забезпечення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_Toc135587142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9</w:t>
        </w:r>
        <w:r>
          <w:rPr>
            <w:rStyle w:val="a4"/>
            <w:noProof/>
            <w:webHidden/>
          </w:rPr>
          <w:fldChar w:fldCharType="end"/>
        </w:r>
      </w:hyperlink>
    </w:p>
    <w:p w14:paraId="3609EF1C" w14:textId="77777777" w:rsidR="00B2377D" w:rsidRDefault="00B2377D" w:rsidP="00B2377D">
      <w:pPr>
        <w:pStyle w:val="21"/>
        <w:rPr>
          <w:rFonts w:asciiTheme="minorHAnsi" w:eastAsiaTheme="minorEastAsia" w:hAnsiTheme="minorHAnsi"/>
          <w:noProof/>
          <w:kern w:val="2"/>
          <w:sz w:val="22"/>
          <w:lang/>
          <w14:ligatures w14:val="standardContextual"/>
        </w:rPr>
      </w:pPr>
      <w:hyperlink r:id="rId13" w:anchor="_Toc135587143" w:history="1">
        <w:r>
          <w:rPr>
            <w:rStyle w:val="a4"/>
            <w:noProof/>
          </w:rPr>
          <w:t>4.2.</w:t>
        </w:r>
        <w:r>
          <w:rPr>
            <w:rStyle w:val="a4"/>
            <w:rFonts w:asciiTheme="minorHAnsi" w:eastAsiaTheme="minorEastAsia" w:hAnsiTheme="minorHAnsi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Опис методів частин програмного забезпечення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_Toc135587143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9</w:t>
        </w:r>
        <w:r>
          <w:rPr>
            <w:rStyle w:val="a4"/>
            <w:noProof/>
            <w:webHidden/>
          </w:rPr>
          <w:fldChar w:fldCharType="end"/>
        </w:r>
      </w:hyperlink>
    </w:p>
    <w:p w14:paraId="3626DE30" w14:textId="77777777" w:rsidR="00B2377D" w:rsidRDefault="00B2377D" w:rsidP="00B2377D">
      <w:pPr>
        <w:pStyle w:val="31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/>
          <w14:ligatures w14:val="standardContextual"/>
        </w:rPr>
      </w:pPr>
      <w:hyperlink r:id="rId14" w:anchor="_Toc135587144" w:history="1">
        <w:r>
          <w:rPr>
            <w:rStyle w:val="a4"/>
            <w:noProof/>
          </w:rPr>
          <w:t>4.2.1.</w:t>
        </w:r>
        <w:r>
          <w:rPr>
            <w:rStyle w:val="a4"/>
            <w:rFonts w:asciiTheme="minorHAnsi" w:eastAsiaTheme="minorEastAsia" w:hAnsiTheme="minorHAnsi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Користувацькі методи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_Toc135587144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9</w:t>
        </w:r>
        <w:r>
          <w:rPr>
            <w:rStyle w:val="a4"/>
            <w:noProof/>
            <w:webHidden/>
          </w:rPr>
          <w:fldChar w:fldCharType="end"/>
        </w:r>
      </w:hyperlink>
    </w:p>
    <w:p w14:paraId="0C26A930" w14:textId="77777777" w:rsidR="00B2377D" w:rsidRDefault="00B2377D" w:rsidP="00B2377D">
      <w:pPr>
        <w:pStyle w:val="31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/>
          <w14:ligatures w14:val="standardContextual"/>
        </w:rPr>
      </w:pPr>
      <w:hyperlink r:id="rId15" w:anchor="_Toc135587145" w:history="1">
        <w:r>
          <w:rPr>
            <w:rStyle w:val="a4"/>
            <w:noProof/>
          </w:rPr>
          <w:t>4.2.2.</w:t>
        </w:r>
        <w:r>
          <w:rPr>
            <w:rStyle w:val="a4"/>
            <w:rFonts w:asciiTheme="minorHAnsi" w:eastAsiaTheme="minorEastAsia" w:hAnsiTheme="minorHAnsi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Стандартні методи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_Toc135587145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9</w:t>
        </w:r>
        <w:r>
          <w:rPr>
            <w:rStyle w:val="a4"/>
            <w:noProof/>
            <w:webHidden/>
          </w:rPr>
          <w:fldChar w:fldCharType="end"/>
        </w:r>
      </w:hyperlink>
    </w:p>
    <w:p w14:paraId="4235506F" w14:textId="77777777" w:rsidR="00B2377D" w:rsidRDefault="00B2377D" w:rsidP="00B2377D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16" w:anchor="_Toc135587146" w:history="1">
        <w:r>
          <w:rPr>
            <w:rStyle w:val="a4"/>
            <w:noProof/>
          </w:rPr>
          <w:t>5</w:t>
        </w:r>
        <w:r>
          <w:rPr>
            <w:rStyle w:val="a4"/>
            <w:rFonts w:asciiTheme="minorHAnsi" w:eastAsiaTheme="minorEastAsia" w:hAnsiTheme="minorHAnsi"/>
            <w:caps w:val="0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Тестування програмного забезпечення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_Toc135587146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10</w:t>
        </w:r>
        <w:r>
          <w:rPr>
            <w:rStyle w:val="a4"/>
            <w:noProof/>
            <w:webHidden/>
          </w:rPr>
          <w:fldChar w:fldCharType="end"/>
        </w:r>
      </w:hyperlink>
    </w:p>
    <w:p w14:paraId="125B7C6E" w14:textId="77777777" w:rsidR="00B2377D" w:rsidRDefault="00B2377D" w:rsidP="00B2377D">
      <w:pPr>
        <w:pStyle w:val="21"/>
        <w:rPr>
          <w:rFonts w:asciiTheme="minorHAnsi" w:eastAsiaTheme="minorEastAsia" w:hAnsiTheme="minorHAnsi"/>
          <w:noProof/>
          <w:kern w:val="2"/>
          <w:sz w:val="22"/>
          <w:lang/>
          <w14:ligatures w14:val="standardContextual"/>
        </w:rPr>
      </w:pPr>
      <w:hyperlink r:id="rId17" w:anchor="_Toc135587147" w:history="1">
        <w:r>
          <w:rPr>
            <w:rStyle w:val="a4"/>
            <w:noProof/>
          </w:rPr>
          <w:t>5.1.</w:t>
        </w:r>
        <w:r>
          <w:rPr>
            <w:rStyle w:val="a4"/>
            <w:rFonts w:asciiTheme="minorHAnsi" w:eastAsiaTheme="minorEastAsia" w:hAnsiTheme="minorHAnsi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План тестування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_Toc135587147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10</w:t>
        </w:r>
        <w:r>
          <w:rPr>
            <w:rStyle w:val="a4"/>
            <w:noProof/>
            <w:webHidden/>
          </w:rPr>
          <w:fldChar w:fldCharType="end"/>
        </w:r>
      </w:hyperlink>
    </w:p>
    <w:p w14:paraId="5AC15416" w14:textId="77777777" w:rsidR="00B2377D" w:rsidRDefault="00B2377D" w:rsidP="00B2377D">
      <w:pPr>
        <w:pStyle w:val="21"/>
        <w:rPr>
          <w:rFonts w:asciiTheme="minorHAnsi" w:eastAsiaTheme="minorEastAsia" w:hAnsiTheme="minorHAnsi"/>
          <w:noProof/>
          <w:kern w:val="2"/>
          <w:sz w:val="22"/>
          <w:lang/>
          <w14:ligatures w14:val="standardContextual"/>
        </w:rPr>
      </w:pPr>
      <w:hyperlink r:id="rId18" w:anchor="_Toc135587148" w:history="1">
        <w:r>
          <w:rPr>
            <w:rStyle w:val="a4"/>
            <w:noProof/>
          </w:rPr>
          <w:t>5.2.</w:t>
        </w:r>
        <w:r>
          <w:rPr>
            <w:rStyle w:val="a4"/>
            <w:rFonts w:asciiTheme="minorHAnsi" w:eastAsiaTheme="minorEastAsia" w:hAnsiTheme="minorHAnsi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Приклади тестування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_Toc135587148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10</w:t>
        </w:r>
        <w:r>
          <w:rPr>
            <w:rStyle w:val="a4"/>
            <w:noProof/>
            <w:webHidden/>
          </w:rPr>
          <w:fldChar w:fldCharType="end"/>
        </w:r>
      </w:hyperlink>
    </w:p>
    <w:p w14:paraId="45C3BED0" w14:textId="77777777" w:rsidR="00B2377D" w:rsidRDefault="00B2377D" w:rsidP="00B2377D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19" w:anchor="_Toc135587149" w:history="1">
        <w:r>
          <w:rPr>
            <w:rStyle w:val="a4"/>
            <w:noProof/>
          </w:rPr>
          <w:t>6</w:t>
        </w:r>
        <w:r>
          <w:rPr>
            <w:rStyle w:val="a4"/>
            <w:rFonts w:asciiTheme="minorHAnsi" w:eastAsiaTheme="minorEastAsia" w:hAnsiTheme="minorHAnsi"/>
            <w:caps w:val="0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Інструкція користувача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_Toc135587149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11</w:t>
        </w:r>
        <w:r>
          <w:rPr>
            <w:rStyle w:val="a4"/>
            <w:noProof/>
            <w:webHidden/>
          </w:rPr>
          <w:fldChar w:fldCharType="end"/>
        </w:r>
      </w:hyperlink>
    </w:p>
    <w:p w14:paraId="017BFDD8" w14:textId="77777777" w:rsidR="00B2377D" w:rsidRDefault="00B2377D" w:rsidP="00B2377D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20" w:anchor="_Toc135587150" w:history="1">
        <w:r>
          <w:rPr>
            <w:rStyle w:val="a4"/>
            <w:noProof/>
          </w:rPr>
          <w:t>7</w:t>
        </w:r>
        <w:r>
          <w:rPr>
            <w:rStyle w:val="a4"/>
            <w:rFonts w:asciiTheme="minorHAnsi" w:eastAsiaTheme="minorEastAsia" w:hAnsiTheme="minorHAnsi"/>
            <w:caps w:val="0"/>
            <w:noProof/>
            <w:kern w:val="2"/>
            <w:sz w:val="22"/>
            <w:lang/>
            <w14:ligatures w14:val="standardContextual"/>
          </w:rPr>
          <w:tab/>
        </w:r>
        <w:r>
          <w:rPr>
            <w:rStyle w:val="a4"/>
            <w:noProof/>
          </w:rPr>
          <w:t>Аналіз результатів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_Toc135587150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12</w:t>
        </w:r>
        <w:r>
          <w:rPr>
            <w:rStyle w:val="a4"/>
            <w:noProof/>
            <w:webHidden/>
          </w:rPr>
          <w:fldChar w:fldCharType="end"/>
        </w:r>
      </w:hyperlink>
    </w:p>
    <w:p w14:paraId="0CC5F780" w14:textId="77777777" w:rsidR="00B2377D" w:rsidRDefault="00B2377D" w:rsidP="00B2377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21" w:anchor="_Toc135587151" w:history="1">
        <w:r>
          <w:rPr>
            <w:rStyle w:val="a4"/>
            <w:noProof/>
          </w:rPr>
          <w:t>Висновки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_Toc135587151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13</w:t>
        </w:r>
        <w:r>
          <w:rPr>
            <w:rStyle w:val="a4"/>
            <w:noProof/>
            <w:webHidden/>
          </w:rPr>
          <w:fldChar w:fldCharType="end"/>
        </w:r>
      </w:hyperlink>
    </w:p>
    <w:p w14:paraId="21B4AD8A" w14:textId="77777777" w:rsidR="00B2377D" w:rsidRDefault="00B2377D" w:rsidP="00B2377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22" w:anchor="_Toc135587152" w:history="1">
        <w:r>
          <w:rPr>
            <w:rStyle w:val="a4"/>
            <w:noProof/>
          </w:rPr>
          <w:t>Перелік посилань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_Toc135587152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14</w:t>
        </w:r>
        <w:r>
          <w:rPr>
            <w:rStyle w:val="a4"/>
            <w:noProof/>
            <w:webHidden/>
          </w:rPr>
          <w:fldChar w:fldCharType="end"/>
        </w:r>
      </w:hyperlink>
    </w:p>
    <w:p w14:paraId="2B72436A" w14:textId="77777777" w:rsidR="00B2377D" w:rsidRDefault="00B2377D" w:rsidP="00B2377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23" w:anchor="_Toc135587153" w:history="1">
        <w:r>
          <w:rPr>
            <w:rStyle w:val="a4"/>
            <w:noProof/>
          </w:rPr>
          <w:t>Додаток А Технічне завдання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_Toc135587153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15</w:t>
        </w:r>
        <w:r>
          <w:rPr>
            <w:rStyle w:val="a4"/>
            <w:noProof/>
            <w:webHidden/>
          </w:rPr>
          <w:fldChar w:fldCharType="end"/>
        </w:r>
      </w:hyperlink>
    </w:p>
    <w:p w14:paraId="59910526" w14:textId="77777777" w:rsidR="00B2377D" w:rsidRDefault="00B2377D" w:rsidP="00B2377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/>
          <w14:ligatures w14:val="standardContextual"/>
        </w:rPr>
      </w:pPr>
      <w:hyperlink r:id="rId24" w:anchor="_Toc135587154" w:history="1">
        <w:r>
          <w:rPr>
            <w:rStyle w:val="a4"/>
            <w:noProof/>
          </w:rPr>
          <w:t>Додаток Б Тексти програмного коду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_Toc135587154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18</w:t>
        </w:r>
        <w:r>
          <w:rPr>
            <w:rStyle w:val="a4"/>
            <w:noProof/>
            <w:webHidden/>
          </w:rPr>
          <w:fldChar w:fldCharType="end"/>
        </w:r>
      </w:hyperlink>
    </w:p>
    <w:p w14:paraId="2B7F5783" w14:textId="77777777" w:rsidR="00B2377D" w:rsidRDefault="00B2377D" w:rsidP="00B2377D">
      <w:pPr>
        <w:ind w:left="709" w:firstLine="0"/>
        <w:rPr>
          <w:lang w:val="ru-RU"/>
        </w:rPr>
      </w:pPr>
      <w:r>
        <w:fldChar w:fldCharType="end"/>
      </w:r>
    </w:p>
    <w:p w14:paraId="4F4D1082" w14:textId="77777777" w:rsidR="00B2377D" w:rsidRDefault="00B2377D" w:rsidP="00B2377D">
      <w:pPr>
        <w:pStyle w:val="-"/>
      </w:pPr>
      <w:bookmarkStart w:id="100" w:name="_Toc135587135"/>
      <w:r>
        <w:lastRenderedPageBreak/>
        <w:t>Вступ</w:t>
      </w:r>
      <w:bookmarkEnd w:id="100"/>
    </w:p>
    <w:p w14:paraId="1E0F5B87" w14:textId="6A9AC887" w:rsidR="008122FE" w:rsidRPr="008122FE" w:rsidRDefault="008122FE" w:rsidP="007B4873">
      <w:pPr>
        <w:rPr>
          <w:ins w:id="101" w:author="Олександр Загребельний" w:date="2023-06-01T10:35:00Z"/>
        </w:rPr>
      </w:pPr>
      <w:ins w:id="102" w:author="Олександр Загребельний" w:date="2023-06-01T10:35:00Z">
        <w:r w:rsidRPr="008122FE">
          <w:t xml:space="preserve">Гра </w:t>
        </w:r>
        <w:r>
          <w:t>«</w:t>
        </w:r>
        <w:proofErr w:type="spellStart"/>
        <w:r>
          <w:t>Пекмен</w:t>
        </w:r>
        <w:proofErr w:type="spellEnd"/>
        <w:r>
          <w:t>»</w:t>
        </w:r>
        <w:r w:rsidRPr="008122FE">
          <w:t xml:space="preserve"> є </w:t>
        </w:r>
        <w:r>
          <w:t xml:space="preserve">відомою </w:t>
        </w:r>
        <w:proofErr w:type="spellStart"/>
        <w:r>
          <w:t>аркадною</w:t>
        </w:r>
        <w:proofErr w:type="spellEnd"/>
        <w:r>
          <w:t xml:space="preserve"> грою</w:t>
        </w:r>
        <w:r w:rsidRPr="008122FE">
          <w:t xml:space="preserve">, що досі зберігає свою популярність серед гравців. Вона випереджала свій час, започаткувавши новий жанр ігор та встановивши стандарти для майбутніх ігрових розробок. </w:t>
        </w:r>
      </w:ins>
      <w:ins w:id="103" w:author="Олександр Загребельний" w:date="2023-06-01T10:36:00Z">
        <w:r w:rsidR="007B4873">
          <w:t xml:space="preserve">Одним із завдань курсової роботи є дослідження </w:t>
        </w:r>
      </w:ins>
      <w:ins w:id="104" w:author="Олександр Загребельний" w:date="2023-06-01T10:37:00Z">
        <w:r w:rsidR="007B4873">
          <w:t xml:space="preserve">ігрових механік і алгоритмів, які використовуються в оригінальній грі, </w:t>
        </w:r>
      </w:ins>
      <w:ins w:id="105" w:author="Олександр Загребельний" w:date="2023-06-01T10:36:00Z">
        <w:r w:rsidR="007B4873">
          <w:t xml:space="preserve">та розробка </w:t>
        </w:r>
      </w:ins>
      <w:ins w:id="106" w:author="Олександр Загребельний" w:date="2023-06-01T10:37:00Z">
        <w:r w:rsidR="007B4873">
          <w:t xml:space="preserve">власного </w:t>
        </w:r>
      </w:ins>
      <w:ins w:id="107" w:author="Олександр Загребельний" w:date="2023-06-01T10:36:00Z">
        <w:r w:rsidR="007B4873">
          <w:t>програмного забезпечення</w:t>
        </w:r>
      </w:ins>
      <w:ins w:id="108" w:author="Олександр Загребельний" w:date="2023-06-01T10:37:00Z">
        <w:r w:rsidR="007B4873">
          <w:t xml:space="preserve"> на основі них</w:t>
        </w:r>
      </w:ins>
      <w:ins w:id="109" w:author="Олександр Загребельний" w:date="2023-06-01T10:35:00Z">
        <w:r w:rsidRPr="008122FE">
          <w:t>.</w:t>
        </w:r>
      </w:ins>
    </w:p>
    <w:p w14:paraId="64316C26" w14:textId="497782E3" w:rsidR="008122FE" w:rsidRPr="008122FE" w:rsidRDefault="008122FE" w:rsidP="007B4873">
      <w:pPr>
        <w:rPr>
          <w:ins w:id="110" w:author="Олександр Загребельний" w:date="2023-06-01T10:35:00Z"/>
        </w:rPr>
      </w:pPr>
      <w:ins w:id="111" w:author="Олександр Загребельний" w:date="2023-06-01T10:35:00Z">
        <w:r w:rsidRPr="008122FE">
          <w:t xml:space="preserve">Актуальність </w:t>
        </w:r>
      </w:ins>
      <w:ins w:id="112" w:author="Олександр Загребельний" w:date="2023-06-01T10:38:00Z">
        <w:r w:rsidR="007B4873">
          <w:t xml:space="preserve">роботи </w:t>
        </w:r>
      </w:ins>
      <w:ins w:id="113" w:author="Олександр Загребельний" w:date="2023-06-01T10:35:00Z">
        <w:r w:rsidRPr="008122FE">
          <w:t xml:space="preserve">полягає в тому, що вона надає можливість вивчити та застосувати </w:t>
        </w:r>
      </w:ins>
      <w:ins w:id="114" w:author="Олександр Загребельний" w:date="2023-06-01T10:39:00Z">
        <w:r w:rsidR="007B4873">
          <w:t>проаналізовані механіки</w:t>
        </w:r>
      </w:ins>
      <w:ins w:id="115" w:author="Олександр Загребельний" w:date="2023-06-01T10:35:00Z">
        <w:r w:rsidRPr="008122FE">
          <w:t xml:space="preserve"> у контексті створення ігрових проектів. Гра </w:t>
        </w:r>
      </w:ins>
      <w:ins w:id="116" w:author="Олександр Загребельний" w:date="2023-06-01T10:38:00Z">
        <w:r w:rsidR="007B4873">
          <w:t>«</w:t>
        </w:r>
        <w:proofErr w:type="spellStart"/>
        <w:r w:rsidR="007B4873">
          <w:t>Пекмен</w:t>
        </w:r>
        <w:proofErr w:type="spellEnd"/>
        <w:r w:rsidR="007B4873">
          <w:t>»</w:t>
        </w:r>
      </w:ins>
      <w:ins w:id="117" w:author="Олександр Загребельний" w:date="2023-06-01T10:35:00Z">
        <w:r w:rsidRPr="008122FE">
          <w:t xml:space="preserve"> демонструє широкий спектр концепцій, таких як рух персонажів, алгоритми пошуку шляху та прийняття рішень.</w:t>
        </w:r>
      </w:ins>
    </w:p>
    <w:p w14:paraId="5A7F35D9" w14:textId="5E9469A5" w:rsidR="00B2377D" w:rsidRPr="006C3EA9" w:rsidRDefault="007B4873" w:rsidP="008122FE">
      <w:ins w:id="118" w:author="Олександр Загребельний" w:date="2023-06-01T10:40:00Z">
        <w:r>
          <w:t>Загальною ціллю курсової роботи є</w:t>
        </w:r>
      </w:ins>
      <w:ins w:id="119" w:author="Олександр Загребельний" w:date="2023-06-01T10:41:00Z">
        <w:r>
          <w:t xml:space="preserve"> розвиток та покращення навичок проектування </w:t>
        </w:r>
      </w:ins>
      <w:ins w:id="120" w:author="Олександр Загребельний" w:date="2023-06-01T10:43:00Z">
        <w:r>
          <w:t>і</w:t>
        </w:r>
      </w:ins>
      <w:ins w:id="121" w:author="Олександр Загребельний" w:date="2023-06-01T10:41:00Z">
        <w:r>
          <w:t xml:space="preserve"> реалізації програмного забезпечення для поставлених глобальних за</w:t>
        </w:r>
      </w:ins>
      <w:ins w:id="122" w:author="Олександр Загребельний" w:date="2023-06-01T10:43:00Z">
        <w:r>
          <w:t>дач</w:t>
        </w:r>
      </w:ins>
      <w:ins w:id="123" w:author="Олександр Загребельний" w:date="2023-06-01T10:42:00Z">
        <w:r>
          <w:t xml:space="preserve"> та проектів, застосування набутих знань при дослідженні предметної області на практиці та їх закріплення. </w:t>
        </w:r>
      </w:ins>
    </w:p>
    <w:p w14:paraId="5D41B1E1" w14:textId="77777777" w:rsidR="00B2377D" w:rsidRDefault="00B2377D" w:rsidP="00B2377D">
      <w:pPr>
        <w:pStyle w:val="1"/>
        <w:rPr>
          <w:lang w:val="uk-UA"/>
        </w:rPr>
      </w:pPr>
      <w:bookmarkStart w:id="124" w:name="_Toc135587136"/>
      <w:r>
        <w:rPr>
          <w:lang w:val="uk-UA"/>
        </w:rPr>
        <w:lastRenderedPageBreak/>
        <w:t>Постановка задачі</w:t>
      </w:r>
      <w:bookmarkEnd w:id="124"/>
    </w:p>
    <w:p w14:paraId="79CE27AB" w14:textId="5C3D4499" w:rsidR="007B4873" w:rsidRPr="006C3EA9" w:rsidRDefault="007B4873" w:rsidP="007B4873">
      <w:pPr>
        <w:ind w:firstLine="360"/>
        <w:rPr>
          <w:ins w:id="125" w:author="Олександр Загребельний" w:date="2023-06-01T10:43:00Z"/>
          <w:rFonts w:cs="Times New Roman"/>
          <w:szCs w:val="28"/>
        </w:rPr>
      </w:pPr>
      <w:ins w:id="126" w:author="Олександр Загребельний" w:date="2023-06-01T10:43:00Z">
        <w:r w:rsidRPr="006C3EA9">
          <w:rPr>
            <w:rFonts w:cs="Times New Roman"/>
            <w:szCs w:val="28"/>
          </w:rPr>
          <w:t xml:space="preserve">Розробити програмне забезпечення для гри </w:t>
        </w:r>
      </w:ins>
      <w:ins w:id="127" w:author="Олександр Загребельний" w:date="2023-06-01T10:44:00Z">
        <w:r w:rsidRPr="007B4873">
          <w:rPr>
            <w:rFonts w:cs="Times New Roman"/>
            <w:szCs w:val="28"/>
          </w:rPr>
          <w:t>«</w:t>
        </w:r>
        <w:proofErr w:type="spellStart"/>
        <w:r w:rsidRPr="007B4873">
          <w:rPr>
            <w:rFonts w:cs="Times New Roman"/>
            <w:szCs w:val="28"/>
          </w:rPr>
          <w:t>Пекмен</w:t>
        </w:r>
        <w:proofErr w:type="spellEnd"/>
        <w:r w:rsidRPr="007B4873">
          <w:rPr>
            <w:rFonts w:cs="Times New Roman"/>
            <w:szCs w:val="28"/>
          </w:rPr>
          <w:t>»</w:t>
        </w:r>
      </w:ins>
      <w:ins w:id="128" w:author="Олександр Загребельний" w:date="2023-06-01T10:43:00Z">
        <w:r w:rsidRPr="006C3EA9">
          <w:rPr>
            <w:rFonts w:cs="Times New Roman"/>
            <w:szCs w:val="28"/>
          </w:rPr>
          <w:t>, яке включає наступні функціональні можливості</w:t>
        </w:r>
      </w:ins>
      <w:ins w:id="129" w:author="Олександр Загребельний" w:date="2023-06-01T10:44:00Z">
        <w:r w:rsidRPr="007B4873">
          <w:rPr>
            <w:rFonts w:cs="Times New Roman"/>
            <w:szCs w:val="28"/>
          </w:rPr>
          <w:t>:</w:t>
        </w:r>
      </w:ins>
    </w:p>
    <w:p w14:paraId="1576F6EC" w14:textId="77777777" w:rsidR="007B4873" w:rsidRPr="006C3EA9" w:rsidRDefault="007B4873" w:rsidP="007B4873">
      <w:pPr>
        <w:pStyle w:val="a8"/>
        <w:numPr>
          <w:ilvl w:val="0"/>
          <w:numId w:val="8"/>
        </w:numPr>
        <w:spacing w:after="160"/>
        <w:rPr>
          <w:ins w:id="130" w:author="Олександр Загребельний" w:date="2023-06-01T10:45:00Z"/>
          <w:rFonts w:cs="Times New Roman"/>
          <w:szCs w:val="28"/>
        </w:rPr>
      </w:pPr>
      <w:ins w:id="131" w:author="Олександр Загребельний" w:date="2023-06-01T10:45:00Z">
        <w:r w:rsidRPr="006C3EA9">
          <w:rPr>
            <w:rFonts w:cs="Times New Roman"/>
            <w:szCs w:val="28"/>
          </w:rPr>
          <w:t>Створення гри:</w:t>
        </w:r>
      </w:ins>
    </w:p>
    <w:p w14:paraId="0FEB7369" w14:textId="08318288" w:rsidR="007B4873" w:rsidRPr="006C3EA9" w:rsidRDefault="007B4873" w:rsidP="007B4873">
      <w:pPr>
        <w:pStyle w:val="a8"/>
        <w:numPr>
          <w:ilvl w:val="0"/>
          <w:numId w:val="9"/>
        </w:numPr>
        <w:spacing w:after="160"/>
        <w:rPr>
          <w:ins w:id="132" w:author="Олександр Загребельний" w:date="2023-06-01T10:45:00Z"/>
          <w:rFonts w:cs="Times New Roman"/>
          <w:szCs w:val="28"/>
        </w:rPr>
      </w:pPr>
      <w:ins w:id="133" w:author="Олександр Загребельний" w:date="2023-06-01T10:45:00Z">
        <w:r w:rsidRPr="006C3EA9">
          <w:rPr>
            <w:rFonts w:cs="Times New Roman"/>
            <w:szCs w:val="28"/>
          </w:rPr>
          <w:t xml:space="preserve">Розміщення </w:t>
        </w:r>
      </w:ins>
      <w:proofErr w:type="spellStart"/>
      <w:ins w:id="134" w:author="Олександр Загребельний" w:date="2023-06-01T10:46:00Z">
        <w:r>
          <w:rPr>
            <w:rFonts w:cs="Times New Roman"/>
            <w:szCs w:val="28"/>
          </w:rPr>
          <w:t>пекмена</w:t>
        </w:r>
      </w:ins>
      <w:proofErr w:type="spellEnd"/>
      <w:ins w:id="135" w:author="Олександр Загребельний" w:date="2023-06-01T10:45:00Z">
        <w:r w:rsidRPr="006C3EA9">
          <w:rPr>
            <w:rFonts w:cs="Times New Roman"/>
            <w:szCs w:val="28"/>
          </w:rPr>
          <w:t xml:space="preserve"> </w:t>
        </w:r>
      </w:ins>
      <w:ins w:id="136" w:author="Олександр Загребельний" w:date="2023-06-01T10:46:00Z">
        <w:r w:rsidR="006C3EA9">
          <w:rPr>
            <w:rFonts w:cs="Times New Roman"/>
            <w:szCs w:val="28"/>
          </w:rPr>
          <w:t>та привидів</w:t>
        </w:r>
      </w:ins>
      <w:ins w:id="137" w:author="Олександр Загребельний" w:date="2023-06-01T10:45:00Z">
        <w:r w:rsidRPr="006C3EA9">
          <w:rPr>
            <w:rFonts w:cs="Times New Roman"/>
            <w:szCs w:val="28"/>
          </w:rPr>
          <w:t xml:space="preserve"> на </w:t>
        </w:r>
      </w:ins>
      <w:ins w:id="138" w:author="Олександр Загребельний" w:date="2023-06-01T10:46:00Z">
        <w:r w:rsidR="006C3EA9">
          <w:rPr>
            <w:rFonts w:cs="Times New Roman"/>
            <w:szCs w:val="28"/>
          </w:rPr>
          <w:t>ігровому полі</w:t>
        </w:r>
      </w:ins>
      <w:ins w:id="139" w:author="Олександр Загребельний" w:date="2023-06-01T10:45:00Z">
        <w:r w:rsidRPr="006C3EA9">
          <w:rPr>
            <w:rFonts w:cs="Times New Roman"/>
            <w:szCs w:val="28"/>
          </w:rPr>
          <w:t>.</w:t>
        </w:r>
      </w:ins>
    </w:p>
    <w:p w14:paraId="56B7350C" w14:textId="09A5126F" w:rsidR="007B4873" w:rsidRPr="006C3EA9" w:rsidRDefault="007B4873" w:rsidP="007B4873">
      <w:pPr>
        <w:pStyle w:val="a8"/>
        <w:numPr>
          <w:ilvl w:val="0"/>
          <w:numId w:val="9"/>
        </w:numPr>
        <w:spacing w:after="160"/>
        <w:rPr>
          <w:ins w:id="140" w:author="Олександр Загребельний" w:date="2023-06-01T10:45:00Z"/>
          <w:rFonts w:cs="Times New Roman"/>
          <w:szCs w:val="28"/>
        </w:rPr>
      </w:pPr>
      <w:ins w:id="141" w:author="Олександр Загребельний" w:date="2023-06-01T10:45:00Z">
        <w:r w:rsidRPr="006C3EA9">
          <w:rPr>
            <w:rFonts w:cs="Times New Roman"/>
            <w:szCs w:val="28"/>
          </w:rPr>
          <w:t xml:space="preserve">Розміщення </w:t>
        </w:r>
      </w:ins>
      <w:ins w:id="142" w:author="Олександр Загребельний" w:date="2023-06-01T10:46:00Z">
        <w:r w:rsidR="006C3EA9">
          <w:rPr>
            <w:rFonts w:cs="Times New Roman"/>
            <w:szCs w:val="28"/>
          </w:rPr>
          <w:t>їжі та бонусів</w:t>
        </w:r>
      </w:ins>
      <w:ins w:id="143" w:author="Олександр Загребельний" w:date="2023-06-01T10:45:00Z">
        <w:r w:rsidRPr="006C3EA9">
          <w:rPr>
            <w:rFonts w:cs="Times New Roman"/>
            <w:szCs w:val="28"/>
          </w:rPr>
          <w:t xml:space="preserve"> на </w:t>
        </w:r>
      </w:ins>
      <w:ins w:id="144" w:author="Олександр Загребельний" w:date="2023-06-01T10:46:00Z">
        <w:r w:rsidR="006C3EA9">
          <w:rPr>
            <w:rFonts w:cs="Times New Roman"/>
            <w:szCs w:val="28"/>
          </w:rPr>
          <w:t>ігровому полі</w:t>
        </w:r>
      </w:ins>
      <w:ins w:id="145" w:author="Олександр Загребельний" w:date="2023-06-01T10:45:00Z">
        <w:r w:rsidRPr="006C3EA9">
          <w:rPr>
            <w:rFonts w:cs="Times New Roman"/>
            <w:szCs w:val="28"/>
          </w:rPr>
          <w:t>.</w:t>
        </w:r>
      </w:ins>
    </w:p>
    <w:p w14:paraId="4D7AE626" w14:textId="77777777" w:rsidR="007B4873" w:rsidRPr="006C3EA9" w:rsidRDefault="007B4873" w:rsidP="007B4873">
      <w:pPr>
        <w:pStyle w:val="a8"/>
        <w:numPr>
          <w:ilvl w:val="0"/>
          <w:numId w:val="8"/>
        </w:numPr>
        <w:spacing w:after="160"/>
        <w:rPr>
          <w:ins w:id="146" w:author="Олександр Загребельний" w:date="2023-06-01T10:45:00Z"/>
          <w:rFonts w:cs="Times New Roman"/>
          <w:szCs w:val="28"/>
        </w:rPr>
      </w:pPr>
      <w:ins w:id="147" w:author="Олександр Загребельний" w:date="2023-06-01T10:45:00Z">
        <w:r w:rsidRPr="006C3EA9">
          <w:rPr>
            <w:rFonts w:cs="Times New Roman"/>
            <w:szCs w:val="28"/>
          </w:rPr>
          <w:t>Рух та взаємодія об'єктів:</w:t>
        </w:r>
      </w:ins>
    </w:p>
    <w:p w14:paraId="7EDC2302" w14:textId="651246CC" w:rsidR="007B4873" w:rsidRPr="006C3EA9" w:rsidRDefault="007B4873" w:rsidP="007B4873">
      <w:pPr>
        <w:pStyle w:val="a8"/>
        <w:numPr>
          <w:ilvl w:val="0"/>
          <w:numId w:val="10"/>
        </w:numPr>
        <w:spacing w:after="160"/>
        <w:rPr>
          <w:ins w:id="148" w:author="Олександр Загребельний" w:date="2023-06-01T10:45:00Z"/>
          <w:rFonts w:cs="Times New Roman"/>
          <w:szCs w:val="28"/>
        </w:rPr>
      </w:pPr>
      <w:ins w:id="149" w:author="Олександр Загребельний" w:date="2023-06-01T10:45:00Z">
        <w:r w:rsidRPr="006C3EA9">
          <w:rPr>
            <w:rFonts w:cs="Times New Roman"/>
            <w:szCs w:val="28"/>
          </w:rPr>
          <w:t xml:space="preserve">Забезпечення руху </w:t>
        </w:r>
      </w:ins>
      <w:proofErr w:type="spellStart"/>
      <w:ins w:id="150" w:author="Олександр Загребельний" w:date="2023-06-01T10:46:00Z">
        <w:r w:rsidR="006C3EA9">
          <w:rPr>
            <w:rFonts w:cs="Times New Roman"/>
            <w:szCs w:val="28"/>
          </w:rPr>
          <w:t>пекмена</w:t>
        </w:r>
      </w:ins>
      <w:proofErr w:type="spellEnd"/>
      <w:ins w:id="151" w:author="Олександр Загребельний" w:date="2023-06-01T10:45:00Z">
        <w:r w:rsidRPr="006C3EA9">
          <w:rPr>
            <w:rFonts w:cs="Times New Roman"/>
            <w:szCs w:val="28"/>
          </w:rPr>
          <w:t xml:space="preserve"> по лабіринту, включаючи можливість зміни напрямку руху.</w:t>
        </w:r>
      </w:ins>
    </w:p>
    <w:p w14:paraId="5E37F072" w14:textId="1A8B4321" w:rsidR="007B4873" w:rsidRPr="006C3EA9" w:rsidRDefault="007B4873" w:rsidP="007B4873">
      <w:pPr>
        <w:pStyle w:val="a8"/>
        <w:numPr>
          <w:ilvl w:val="0"/>
          <w:numId w:val="10"/>
        </w:numPr>
        <w:spacing w:after="160"/>
        <w:rPr>
          <w:ins w:id="152" w:author="Олександр Загребельний" w:date="2023-06-01T10:45:00Z"/>
          <w:rFonts w:cs="Times New Roman"/>
          <w:szCs w:val="28"/>
        </w:rPr>
      </w:pPr>
      <w:ins w:id="153" w:author="Олександр Загребельний" w:date="2023-06-01T10:45:00Z">
        <w:r w:rsidRPr="006C3EA9">
          <w:rPr>
            <w:rFonts w:cs="Times New Roman"/>
            <w:szCs w:val="28"/>
          </w:rPr>
          <w:t>Рух ворогів згідно з</w:t>
        </w:r>
      </w:ins>
      <w:ins w:id="154" w:author="Олександр Загребельний" w:date="2023-06-01T10:47:00Z">
        <w:r w:rsidR="006C3EA9">
          <w:rPr>
            <w:rFonts w:cs="Times New Roman"/>
            <w:szCs w:val="28"/>
          </w:rPr>
          <w:t xml:space="preserve"> </w:t>
        </w:r>
      </w:ins>
      <w:ins w:id="155" w:author="Олександр Загребельний" w:date="2023-06-01T10:45:00Z">
        <w:r w:rsidRPr="006C3EA9">
          <w:rPr>
            <w:rFonts w:cs="Times New Roman"/>
            <w:szCs w:val="28"/>
          </w:rPr>
          <w:t>алгоритмами</w:t>
        </w:r>
      </w:ins>
      <w:ins w:id="156" w:author="Олександр Загребельний" w:date="2023-06-01T10:47:00Z">
        <w:r w:rsidR="006C3EA9">
          <w:rPr>
            <w:rFonts w:cs="Times New Roman"/>
            <w:szCs w:val="28"/>
          </w:rPr>
          <w:t xml:space="preserve"> їхньої поведінки</w:t>
        </w:r>
      </w:ins>
      <w:ins w:id="157" w:author="Олександр Загребельний" w:date="2023-06-01T10:45:00Z">
        <w:r w:rsidRPr="006C3EA9">
          <w:rPr>
            <w:rFonts w:cs="Times New Roman"/>
            <w:szCs w:val="28"/>
          </w:rPr>
          <w:t>.</w:t>
        </w:r>
      </w:ins>
    </w:p>
    <w:p w14:paraId="231034D6" w14:textId="3659B4B7" w:rsidR="007B4873" w:rsidRPr="006C3EA9" w:rsidRDefault="007B4873" w:rsidP="007B4873">
      <w:pPr>
        <w:pStyle w:val="a8"/>
        <w:numPr>
          <w:ilvl w:val="0"/>
          <w:numId w:val="10"/>
        </w:numPr>
        <w:spacing w:after="160"/>
        <w:rPr>
          <w:ins w:id="158" w:author="Олександр Загребельний" w:date="2023-06-01T10:45:00Z"/>
          <w:rFonts w:cs="Times New Roman"/>
          <w:szCs w:val="28"/>
        </w:rPr>
      </w:pPr>
      <w:ins w:id="159" w:author="Олександр Загребельний" w:date="2023-06-01T10:45:00Z">
        <w:r w:rsidRPr="006C3EA9">
          <w:rPr>
            <w:rFonts w:cs="Times New Roman"/>
            <w:szCs w:val="28"/>
          </w:rPr>
          <w:t xml:space="preserve">Виявлення колізій між об'єктами (наприклад, колізія </w:t>
        </w:r>
      </w:ins>
      <w:proofErr w:type="spellStart"/>
      <w:ins w:id="160" w:author="Олександр Загребельний" w:date="2023-06-01T10:47:00Z">
        <w:r w:rsidR="006C3EA9">
          <w:rPr>
            <w:rFonts w:cs="Times New Roman"/>
            <w:szCs w:val="28"/>
          </w:rPr>
          <w:t>пекмена</w:t>
        </w:r>
      </w:ins>
      <w:proofErr w:type="spellEnd"/>
      <w:ins w:id="161" w:author="Олександр Загребельний" w:date="2023-06-01T10:45:00Z">
        <w:r w:rsidRPr="006C3EA9">
          <w:rPr>
            <w:rFonts w:cs="Times New Roman"/>
            <w:szCs w:val="28"/>
          </w:rPr>
          <w:t xml:space="preserve"> з </w:t>
        </w:r>
      </w:ins>
      <w:ins w:id="162" w:author="Олександр Загребельний" w:date="2023-06-01T10:47:00Z">
        <w:r w:rsidR="006C3EA9">
          <w:rPr>
            <w:rFonts w:cs="Times New Roman"/>
            <w:szCs w:val="28"/>
          </w:rPr>
          <w:t>їжею</w:t>
        </w:r>
      </w:ins>
      <w:ins w:id="163" w:author="Олександр Загребельний" w:date="2023-06-01T10:45:00Z">
        <w:r w:rsidRPr="006C3EA9">
          <w:rPr>
            <w:rFonts w:cs="Times New Roman"/>
            <w:szCs w:val="28"/>
          </w:rPr>
          <w:t xml:space="preserve"> або </w:t>
        </w:r>
      </w:ins>
      <w:ins w:id="164" w:author="Олександр Загребельний" w:date="2023-06-01T10:47:00Z">
        <w:r w:rsidR="006C3EA9">
          <w:rPr>
            <w:rFonts w:cs="Times New Roman"/>
            <w:szCs w:val="28"/>
          </w:rPr>
          <w:t>привидом)</w:t>
        </w:r>
      </w:ins>
      <w:ins w:id="165" w:author="Олександр Загребельний" w:date="2023-06-01T10:45:00Z">
        <w:r w:rsidRPr="006C3EA9">
          <w:rPr>
            <w:rFonts w:cs="Times New Roman"/>
            <w:szCs w:val="28"/>
          </w:rPr>
          <w:t>.</w:t>
        </w:r>
      </w:ins>
    </w:p>
    <w:p w14:paraId="3FC7AD0A" w14:textId="77777777" w:rsidR="007B4873" w:rsidRPr="006C3EA9" w:rsidRDefault="007B4873" w:rsidP="007B4873">
      <w:pPr>
        <w:pStyle w:val="a8"/>
        <w:numPr>
          <w:ilvl w:val="0"/>
          <w:numId w:val="8"/>
        </w:numPr>
        <w:spacing w:after="160"/>
        <w:rPr>
          <w:ins w:id="166" w:author="Олександр Загребельний" w:date="2023-06-01T10:45:00Z"/>
          <w:rFonts w:cs="Times New Roman"/>
          <w:szCs w:val="28"/>
        </w:rPr>
      </w:pPr>
      <w:ins w:id="167" w:author="Олександр Загребельний" w:date="2023-06-01T10:45:00Z">
        <w:r w:rsidRPr="006C3EA9">
          <w:rPr>
            <w:rFonts w:cs="Times New Roman"/>
            <w:szCs w:val="28"/>
          </w:rPr>
          <w:t>Логіка гри:</w:t>
        </w:r>
      </w:ins>
    </w:p>
    <w:p w14:paraId="6A46346B" w14:textId="77777777" w:rsidR="007B4873" w:rsidRPr="006C3EA9" w:rsidRDefault="007B4873" w:rsidP="007B4873">
      <w:pPr>
        <w:pStyle w:val="a8"/>
        <w:numPr>
          <w:ilvl w:val="0"/>
          <w:numId w:val="11"/>
        </w:numPr>
        <w:spacing w:after="160"/>
        <w:rPr>
          <w:ins w:id="168" w:author="Олександр Загребельний" w:date="2023-06-01T10:45:00Z"/>
          <w:rFonts w:cs="Times New Roman"/>
          <w:szCs w:val="28"/>
        </w:rPr>
      </w:pPr>
      <w:ins w:id="169" w:author="Олександр Загребельний" w:date="2023-06-01T10:45:00Z">
        <w:r w:rsidRPr="006C3EA9">
          <w:rPr>
            <w:rFonts w:cs="Times New Roman"/>
            <w:szCs w:val="28"/>
          </w:rPr>
          <w:t>Підрахунок очок за збирання кульок.</w:t>
        </w:r>
      </w:ins>
    </w:p>
    <w:p w14:paraId="2255DA45" w14:textId="527C168C" w:rsidR="007B4873" w:rsidRPr="006C3EA9" w:rsidRDefault="007B4873" w:rsidP="007B4873">
      <w:pPr>
        <w:pStyle w:val="a8"/>
        <w:numPr>
          <w:ilvl w:val="0"/>
          <w:numId w:val="11"/>
        </w:numPr>
        <w:spacing w:after="160"/>
        <w:rPr>
          <w:ins w:id="170" w:author="Олександр Загребельний" w:date="2023-06-01T10:45:00Z"/>
          <w:rFonts w:cs="Times New Roman"/>
          <w:szCs w:val="28"/>
        </w:rPr>
      </w:pPr>
      <w:ins w:id="171" w:author="Олександр Загребельний" w:date="2023-06-01T10:45:00Z">
        <w:r w:rsidRPr="006C3EA9">
          <w:rPr>
            <w:rFonts w:cs="Times New Roman"/>
            <w:szCs w:val="28"/>
          </w:rPr>
          <w:t xml:space="preserve">Визначення умови перемоги (збирання </w:t>
        </w:r>
      </w:ins>
      <w:ins w:id="172" w:author="Олександр Загребельний" w:date="2023-06-01T10:47:00Z">
        <w:r w:rsidR="006C3EA9">
          <w:rPr>
            <w:rFonts w:cs="Times New Roman"/>
            <w:szCs w:val="28"/>
          </w:rPr>
          <w:t>усієї їжі</w:t>
        </w:r>
      </w:ins>
      <w:ins w:id="173" w:author="Олександр Загребельний" w:date="2023-06-01T10:45:00Z">
        <w:r w:rsidRPr="006C3EA9">
          <w:rPr>
            <w:rFonts w:cs="Times New Roman"/>
            <w:szCs w:val="28"/>
          </w:rPr>
          <w:t xml:space="preserve">) </w:t>
        </w:r>
      </w:ins>
      <w:ins w:id="174" w:author="Олександр Загребельний" w:date="2023-06-01T10:47:00Z">
        <w:r w:rsidR="006C3EA9">
          <w:rPr>
            <w:rFonts w:cs="Times New Roman"/>
            <w:szCs w:val="28"/>
          </w:rPr>
          <w:t>та</w:t>
        </w:r>
      </w:ins>
      <w:ins w:id="175" w:author="Олександр Загребельний" w:date="2023-06-01T10:45:00Z">
        <w:r w:rsidRPr="006C3EA9">
          <w:rPr>
            <w:rFonts w:cs="Times New Roman"/>
            <w:szCs w:val="28"/>
          </w:rPr>
          <w:t xml:space="preserve"> умови поразки (зіткнення з </w:t>
        </w:r>
      </w:ins>
      <w:ins w:id="176" w:author="Олександр Загребельний" w:date="2023-06-01T10:48:00Z">
        <w:r w:rsidR="006C3EA9">
          <w:rPr>
            <w:rFonts w:cs="Times New Roman"/>
            <w:szCs w:val="28"/>
          </w:rPr>
          <w:t>привидами</w:t>
        </w:r>
      </w:ins>
      <w:ins w:id="177" w:author="Олександр Загребельний" w:date="2023-06-01T10:45:00Z">
        <w:r w:rsidRPr="006C3EA9">
          <w:rPr>
            <w:rFonts w:cs="Times New Roman"/>
            <w:szCs w:val="28"/>
          </w:rPr>
          <w:t xml:space="preserve"> тричі).</w:t>
        </w:r>
      </w:ins>
    </w:p>
    <w:p w14:paraId="52A34409" w14:textId="5E7DFF87" w:rsidR="007B4873" w:rsidRPr="006C3EA9" w:rsidRDefault="007B4873" w:rsidP="007B4873">
      <w:pPr>
        <w:pStyle w:val="a8"/>
        <w:numPr>
          <w:ilvl w:val="0"/>
          <w:numId w:val="11"/>
        </w:numPr>
        <w:spacing w:after="160"/>
        <w:rPr>
          <w:ins w:id="178" w:author="Олександр Загребельний" w:date="2023-06-01T10:45:00Z"/>
          <w:rFonts w:cs="Times New Roman"/>
          <w:szCs w:val="28"/>
        </w:rPr>
      </w:pPr>
      <w:ins w:id="179" w:author="Олександр Загребельний" w:date="2023-06-01T10:45:00Z">
        <w:r w:rsidRPr="006C3EA9">
          <w:rPr>
            <w:rFonts w:cs="Times New Roman"/>
            <w:szCs w:val="28"/>
          </w:rPr>
          <w:t>Відображення результатів гри (кількість очок).</w:t>
        </w:r>
      </w:ins>
    </w:p>
    <w:p w14:paraId="5C75E53C" w14:textId="77777777" w:rsidR="007B4873" w:rsidRPr="006C3EA9" w:rsidRDefault="007B4873" w:rsidP="007B4873">
      <w:pPr>
        <w:pStyle w:val="a8"/>
        <w:numPr>
          <w:ilvl w:val="0"/>
          <w:numId w:val="8"/>
        </w:numPr>
        <w:spacing w:after="160"/>
        <w:rPr>
          <w:ins w:id="180" w:author="Олександр Загребельний" w:date="2023-06-01T10:45:00Z"/>
          <w:rFonts w:cs="Times New Roman"/>
          <w:szCs w:val="28"/>
        </w:rPr>
      </w:pPr>
      <w:ins w:id="181" w:author="Олександр Загребельний" w:date="2023-06-01T10:45:00Z">
        <w:r w:rsidRPr="006C3EA9">
          <w:rPr>
            <w:rFonts w:cs="Times New Roman"/>
            <w:szCs w:val="28"/>
          </w:rPr>
          <w:t>Взаємодія з користувачем:</w:t>
        </w:r>
      </w:ins>
    </w:p>
    <w:p w14:paraId="31E81214" w14:textId="77777777" w:rsidR="007B4873" w:rsidRPr="006C3EA9" w:rsidRDefault="007B4873" w:rsidP="007B4873">
      <w:pPr>
        <w:pStyle w:val="a8"/>
        <w:numPr>
          <w:ilvl w:val="0"/>
          <w:numId w:val="12"/>
        </w:numPr>
        <w:spacing w:after="160"/>
        <w:rPr>
          <w:ins w:id="182" w:author="Олександр Загребельний" w:date="2023-06-01T10:45:00Z"/>
          <w:rFonts w:cs="Times New Roman"/>
          <w:szCs w:val="28"/>
        </w:rPr>
      </w:pPr>
      <w:ins w:id="183" w:author="Олександр Загребельний" w:date="2023-06-01T10:45:00Z">
        <w:r w:rsidRPr="006C3EA9">
          <w:rPr>
            <w:rFonts w:cs="Times New Roman"/>
            <w:szCs w:val="28"/>
          </w:rPr>
          <w:t>Графічний інтерфейс користувача для відображення гри та взаємодії з нею (відображення лабіринту, об'єктів і результатів).</w:t>
        </w:r>
      </w:ins>
    </w:p>
    <w:p w14:paraId="2F0A5698" w14:textId="508E595D" w:rsidR="007B4873" w:rsidRPr="006C3EA9" w:rsidRDefault="007B4873" w:rsidP="007B4873">
      <w:pPr>
        <w:pStyle w:val="a8"/>
        <w:numPr>
          <w:ilvl w:val="0"/>
          <w:numId w:val="12"/>
        </w:numPr>
        <w:spacing w:after="160"/>
        <w:rPr>
          <w:ins w:id="184" w:author="Олександр Загребельний" w:date="2023-06-01T10:45:00Z"/>
          <w:rFonts w:cs="Times New Roman"/>
          <w:szCs w:val="28"/>
        </w:rPr>
      </w:pPr>
      <w:ins w:id="185" w:author="Олександр Загребельний" w:date="2023-06-01T10:45:00Z">
        <w:r w:rsidRPr="006C3EA9">
          <w:rPr>
            <w:rFonts w:cs="Times New Roman"/>
            <w:szCs w:val="28"/>
          </w:rPr>
          <w:t xml:space="preserve">Управління </w:t>
        </w:r>
      </w:ins>
      <w:proofErr w:type="spellStart"/>
      <w:ins w:id="186" w:author="Олександр Загребельний" w:date="2023-06-01T10:49:00Z">
        <w:r w:rsidR="006C3EA9">
          <w:rPr>
            <w:rFonts w:cs="Times New Roman"/>
            <w:szCs w:val="28"/>
          </w:rPr>
          <w:t>пекменом</w:t>
        </w:r>
      </w:ins>
      <w:proofErr w:type="spellEnd"/>
      <w:ins w:id="187" w:author="Олександр Загребельний" w:date="2023-06-01T10:45:00Z">
        <w:r w:rsidRPr="006C3EA9">
          <w:rPr>
            <w:rFonts w:cs="Times New Roman"/>
            <w:szCs w:val="28"/>
          </w:rPr>
          <w:t xml:space="preserve"> за допомогою клавіатури.</w:t>
        </w:r>
      </w:ins>
    </w:p>
    <w:p w14:paraId="3C51DBBB" w14:textId="3DB7D642" w:rsidR="00B2377D" w:rsidRDefault="006C3EA9" w:rsidP="006C3EA9">
      <w:pPr>
        <w:rPr>
          <w:ins w:id="188" w:author="Олександр Загребельний" w:date="2023-06-01T10:52:00Z"/>
          <w:rFonts w:cs="Times New Roman"/>
          <w:szCs w:val="28"/>
        </w:rPr>
      </w:pPr>
      <w:ins w:id="189" w:author="Олександр Загребельний" w:date="2023-06-01T10:49:00Z">
        <w:r w:rsidRPr="006C3EA9">
          <w:rPr>
            <w:rFonts w:cs="Times New Roman"/>
            <w:szCs w:val="28"/>
          </w:rPr>
          <w:t>Вхідними даними для програми є параметри налаштування гри, такі як</w:t>
        </w:r>
      </w:ins>
      <w:ins w:id="190" w:author="Олександр Загребельний" w:date="2023-06-01T10:50:00Z">
        <w:r>
          <w:rPr>
            <w:rFonts w:cs="Times New Roman"/>
            <w:szCs w:val="28"/>
          </w:rPr>
          <w:t xml:space="preserve"> матриця лабіринту, його</w:t>
        </w:r>
      </w:ins>
      <w:ins w:id="191" w:author="Олександр Загребельний" w:date="2023-06-01T10:49:00Z">
        <w:r w:rsidRPr="006C3EA9">
          <w:rPr>
            <w:rFonts w:cs="Times New Roman"/>
            <w:szCs w:val="28"/>
          </w:rPr>
          <w:t xml:space="preserve"> розміри лабі</w:t>
        </w:r>
      </w:ins>
      <w:ins w:id="192" w:author="Олександр Загребельний" w:date="2023-06-01T10:50:00Z">
        <w:r>
          <w:rPr>
            <w:rFonts w:cs="Times New Roman"/>
            <w:szCs w:val="28"/>
          </w:rPr>
          <w:t>ринту та</w:t>
        </w:r>
      </w:ins>
      <w:ins w:id="193" w:author="Олександр Загребельний" w:date="2023-06-01T10:49:00Z">
        <w:r w:rsidRPr="006C3EA9">
          <w:rPr>
            <w:rFonts w:cs="Times New Roman"/>
            <w:szCs w:val="28"/>
          </w:rPr>
          <w:t xml:space="preserve"> розміщення об'єкті</w:t>
        </w:r>
      </w:ins>
      <w:ins w:id="194" w:author="Олександр Загребельний" w:date="2023-06-01T10:50:00Z">
        <w:r>
          <w:rPr>
            <w:rFonts w:cs="Times New Roman"/>
            <w:szCs w:val="28"/>
          </w:rPr>
          <w:t>в</w:t>
        </w:r>
      </w:ins>
      <w:ins w:id="195" w:author="Олександр Загребельний" w:date="2023-06-01T10:49:00Z">
        <w:r w:rsidRPr="006C3EA9">
          <w:rPr>
            <w:rFonts w:cs="Times New Roman"/>
            <w:szCs w:val="28"/>
          </w:rPr>
          <w:t>. Вихідними даними є результати гри</w:t>
        </w:r>
      </w:ins>
      <w:ins w:id="196" w:author="Олександр Загребельний" w:date="2023-06-01T10:50:00Z">
        <w:r>
          <w:rPr>
            <w:rFonts w:cs="Times New Roman"/>
            <w:szCs w:val="28"/>
          </w:rPr>
          <w:t xml:space="preserve"> </w:t>
        </w:r>
      </w:ins>
      <w:ins w:id="197" w:author="Олександр Загребельний" w:date="2023-06-01T10:51:00Z">
        <w:r>
          <w:rPr>
            <w:rFonts w:cs="Times New Roman"/>
            <w:szCs w:val="28"/>
          </w:rPr>
          <w:t>(перемога чи поразка) та</w:t>
        </w:r>
      </w:ins>
      <w:ins w:id="198" w:author="Олександр Загребельний" w:date="2023-06-01T10:49:00Z">
        <w:r w:rsidRPr="006C3EA9">
          <w:rPr>
            <w:rFonts w:cs="Times New Roman"/>
            <w:szCs w:val="28"/>
          </w:rPr>
          <w:t xml:space="preserve"> кількість </w:t>
        </w:r>
      </w:ins>
      <w:ins w:id="199" w:author="Олександр Загребельний" w:date="2023-06-01T10:51:00Z">
        <w:r>
          <w:rPr>
            <w:rFonts w:cs="Times New Roman"/>
            <w:szCs w:val="28"/>
          </w:rPr>
          <w:t xml:space="preserve">набраних </w:t>
        </w:r>
      </w:ins>
      <w:ins w:id="200" w:author="Олександр Загребельний" w:date="2023-06-01T10:49:00Z">
        <w:r w:rsidRPr="006C3EA9">
          <w:rPr>
            <w:rFonts w:cs="Times New Roman"/>
            <w:szCs w:val="28"/>
          </w:rPr>
          <w:t>очок.</w:t>
        </w:r>
      </w:ins>
    </w:p>
    <w:p w14:paraId="4376DD64" w14:textId="77777777" w:rsidR="003F545D" w:rsidRDefault="006C3EA9" w:rsidP="006C3EA9">
      <w:pPr>
        <w:rPr>
          <w:ins w:id="201" w:author="Олександр Загребельний" w:date="2023-06-01T11:03:00Z"/>
          <w:rFonts w:cs="Times New Roman"/>
          <w:szCs w:val="28"/>
        </w:rPr>
      </w:pPr>
      <w:ins w:id="202" w:author="Олександр Загребельний" w:date="2023-06-01T10:52:00Z">
        <w:r>
          <w:rPr>
            <w:rFonts w:cs="Times New Roman"/>
            <w:szCs w:val="28"/>
          </w:rPr>
          <w:t>Опис правил: задано ігрове поле, на якому наявні стіни лабіринту, їжа, чотири бонуси</w:t>
        </w:r>
      </w:ins>
      <w:ins w:id="203" w:author="Олександр Загребельний" w:date="2023-06-01T10:53:00Z">
        <w:r>
          <w:rPr>
            <w:rFonts w:cs="Times New Roman"/>
            <w:szCs w:val="28"/>
          </w:rPr>
          <w:t xml:space="preserve"> та привиди, </w:t>
        </w:r>
      </w:ins>
      <w:proofErr w:type="spellStart"/>
      <w:ins w:id="204" w:author="Олександр Загребельний" w:date="2023-06-01T10:55:00Z">
        <w:r>
          <w:rPr>
            <w:rFonts w:cs="Times New Roman"/>
            <w:szCs w:val="28"/>
          </w:rPr>
          <w:t>пекмен</w:t>
        </w:r>
        <w:proofErr w:type="spellEnd"/>
        <w:r>
          <w:rPr>
            <w:rFonts w:cs="Times New Roman"/>
            <w:szCs w:val="28"/>
          </w:rPr>
          <w:t>, двері та інтерфейс відображення набраних очок та</w:t>
        </w:r>
      </w:ins>
      <w:ins w:id="205" w:author="Олександр Загребельний" w:date="2023-06-01T10:56:00Z">
        <w:r>
          <w:rPr>
            <w:rFonts w:cs="Times New Roman"/>
            <w:szCs w:val="28"/>
          </w:rPr>
          <w:t xml:space="preserve"> життів гравця. Завдання гравця </w:t>
        </w:r>
        <w:r w:rsidR="003F545D">
          <w:rPr>
            <w:rFonts w:cs="Times New Roman"/>
            <w:szCs w:val="28"/>
          </w:rPr>
          <w:t>–</w:t>
        </w:r>
        <w:r>
          <w:rPr>
            <w:rFonts w:cs="Times New Roman"/>
            <w:szCs w:val="28"/>
          </w:rPr>
          <w:t xml:space="preserve"> </w:t>
        </w:r>
        <w:r w:rsidR="003F545D">
          <w:rPr>
            <w:rFonts w:cs="Times New Roman"/>
            <w:szCs w:val="28"/>
          </w:rPr>
          <w:t>зібрати усю їжу та бонуси</w:t>
        </w:r>
      </w:ins>
      <w:ins w:id="206" w:author="Олександр Загребельний" w:date="2023-06-01T10:57:00Z">
        <w:r w:rsidR="003F545D">
          <w:rPr>
            <w:rFonts w:cs="Times New Roman"/>
            <w:szCs w:val="28"/>
          </w:rPr>
          <w:t xml:space="preserve">. На заваді йому стоять чотири привиди, при зіткненні з якими гравець «помирає». У разі смерті </w:t>
        </w:r>
        <w:proofErr w:type="spellStart"/>
        <w:r w:rsidR="003F545D">
          <w:rPr>
            <w:rFonts w:cs="Times New Roman"/>
            <w:szCs w:val="28"/>
          </w:rPr>
          <w:t>пекмена</w:t>
        </w:r>
        <w:proofErr w:type="spellEnd"/>
        <w:r w:rsidR="003F545D">
          <w:rPr>
            <w:rFonts w:cs="Times New Roman"/>
            <w:szCs w:val="28"/>
          </w:rPr>
          <w:t xml:space="preserve"> він втрачає одне </w:t>
        </w:r>
      </w:ins>
      <w:ins w:id="207" w:author="Олександр Загребельний" w:date="2023-06-01T10:58:00Z">
        <w:r w:rsidR="003F545D">
          <w:rPr>
            <w:rFonts w:cs="Times New Roman"/>
            <w:szCs w:val="28"/>
          </w:rPr>
          <w:t xml:space="preserve">з трьох життів, які даються йому на початку гри. </w:t>
        </w:r>
      </w:ins>
      <w:ins w:id="208" w:author="Олександр Загребельний" w:date="2023-06-01T11:00:00Z">
        <w:r w:rsidR="003F545D">
          <w:rPr>
            <w:rFonts w:cs="Times New Roman"/>
            <w:szCs w:val="28"/>
          </w:rPr>
          <w:t xml:space="preserve">У разі втрати усіх життів гравець програє, натомість якщо йому вдалося зібрати </w:t>
        </w:r>
        <w:r w:rsidR="003F545D">
          <w:rPr>
            <w:rFonts w:cs="Times New Roman"/>
            <w:szCs w:val="28"/>
          </w:rPr>
          <w:lastRenderedPageBreak/>
          <w:t xml:space="preserve">усю їжу на ігровому полі, гра вважається виграною. На початку </w:t>
        </w:r>
      </w:ins>
      <w:ins w:id="209" w:author="Олександр Загребельний" w:date="2023-06-01T11:01:00Z">
        <w:r w:rsidR="003F545D">
          <w:rPr>
            <w:rFonts w:cs="Times New Roman"/>
            <w:szCs w:val="28"/>
          </w:rPr>
          <w:t xml:space="preserve">гри </w:t>
        </w:r>
      </w:ins>
      <w:ins w:id="210" w:author="Олександр Загребельний" w:date="2023-06-01T11:02:00Z">
        <w:r w:rsidR="003F545D">
          <w:rPr>
            <w:rFonts w:cs="Times New Roman"/>
            <w:szCs w:val="28"/>
          </w:rPr>
          <w:t xml:space="preserve">та після кожної смерті гравця </w:t>
        </w:r>
      </w:ins>
      <w:ins w:id="211" w:author="Олександр Загребельний" w:date="2023-06-01T11:01:00Z">
        <w:r w:rsidR="003F545D">
          <w:rPr>
            <w:rFonts w:cs="Times New Roman"/>
            <w:szCs w:val="28"/>
          </w:rPr>
          <w:t>усі привиди знаходяться у своїй зачиненій кімнаті, яка відчиняється через 3 секунди після</w:t>
        </w:r>
      </w:ins>
      <w:ins w:id="212" w:author="Олександр Загребельний" w:date="2023-06-01T11:02:00Z">
        <w:r w:rsidR="003F545D">
          <w:rPr>
            <w:rFonts w:cs="Times New Roman"/>
            <w:szCs w:val="28"/>
          </w:rPr>
          <w:t xml:space="preserve"> </w:t>
        </w:r>
      </w:ins>
      <w:ins w:id="213" w:author="Олександр Загребельний" w:date="2023-06-01T11:03:00Z">
        <w:r w:rsidR="003F545D">
          <w:rPr>
            <w:rFonts w:cs="Times New Roman"/>
            <w:szCs w:val="28"/>
          </w:rPr>
          <w:t>початку руху гравця. Приклад початкового стану ігрового поля можна побачити на (Рисунку 1.1).</w:t>
        </w:r>
      </w:ins>
    </w:p>
    <w:p w14:paraId="7889ACE6" w14:textId="7ADDBCBA" w:rsidR="003F545D" w:rsidRDefault="003F545D" w:rsidP="003F545D">
      <w:pPr>
        <w:jc w:val="center"/>
        <w:rPr>
          <w:ins w:id="214" w:author="Олександр Загребельний" w:date="2023-06-01T11:03:00Z"/>
          <w:rFonts w:cs="Times New Roman"/>
          <w:szCs w:val="28"/>
        </w:rPr>
        <w:pPrChange w:id="215" w:author="Олександр Загребельний" w:date="2023-06-01T11:05:00Z">
          <w:pPr/>
        </w:pPrChange>
      </w:pPr>
      <w:ins w:id="216" w:author="Олександр Загребельний" w:date="2023-06-01T11:04:00Z">
        <w:r>
          <w:rPr>
            <w:noProof/>
            <w14:ligatures w14:val="standardContextual"/>
          </w:rPr>
          <w:drawing>
            <wp:inline distT="0" distB="0" distL="0" distR="0" wp14:anchorId="279E1CCA" wp14:editId="7756266F">
              <wp:extent cx="5295900" cy="5302493"/>
              <wp:effectExtent l="0" t="0" r="0" b="0"/>
              <wp:docPr id="955965417" name="Рисунок 1" descr="Зображення, що містить знімок екрана&#10;&#10;Автоматично згенерований опис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5965417" name="Рисунок 1" descr="Зображення, що містить знімок екрана&#10;&#10;Автоматично згенерований опис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00737" cy="53073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06277A" w14:textId="3AE97D5D" w:rsidR="006C3EA9" w:rsidRPr="006C3EA9" w:rsidRDefault="003F545D" w:rsidP="003F545D">
      <w:pPr>
        <w:jc w:val="center"/>
        <w:rPr>
          <w:rFonts w:cs="Times New Roman"/>
          <w:szCs w:val="28"/>
        </w:rPr>
        <w:pPrChange w:id="217" w:author="Олександр Загребельний" w:date="2023-06-01T11:03:00Z">
          <w:pPr/>
        </w:pPrChange>
      </w:pPr>
      <w:ins w:id="218" w:author="Олександр Загребельний" w:date="2023-06-01T11:03:00Z">
        <w:r>
          <w:rPr>
            <w:rFonts w:cs="Times New Roman"/>
            <w:szCs w:val="28"/>
          </w:rPr>
          <w:t xml:space="preserve">Рисунок 1.1 </w:t>
        </w:r>
      </w:ins>
      <w:ins w:id="219" w:author="Олександр Загребельний" w:date="2023-06-01T11:04:00Z">
        <w:r>
          <w:rPr>
            <w:rFonts w:cs="Times New Roman"/>
            <w:szCs w:val="28"/>
          </w:rPr>
          <w:t>–</w:t>
        </w:r>
      </w:ins>
      <w:ins w:id="220" w:author="Олександр Загребельний" w:date="2023-06-01T11:03:00Z">
        <w:r>
          <w:rPr>
            <w:rFonts w:cs="Times New Roman"/>
            <w:szCs w:val="28"/>
          </w:rPr>
          <w:t xml:space="preserve"> </w:t>
        </w:r>
      </w:ins>
      <w:ins w:id="221" w:author="Олександр Загребельний" w:date="2023-06-01T11:04:00Z">
        <w:r>
          <w:rPr>
            <w:rFonts w:cs="Times New Roman"/>
            <w:szCs w:val="28"/>
          </w:rPr>
          <w:t>Ігрове поле</w:t>
        </w:r>
      </w:ins>
    </w:p>
    <w:p w14:paraId="2B676A5A" w14:textId="77777777" w:rsidR="00B2377D" w:rsidRDefault="00B2377D" w:rsidP="00B2377D">
      <w:pPr>
        <w:pStyle w:val="1"/>
        <w:rPr>
          <w:lang w:val="uk-UA"/>
        </w:rPr>
      </w:pPr>
      <w:bookmarkStart w:id="222" w:name="_Toc135587137"/>
      <w:r>
        <w:rPr>
          <w:lang w:val="uk-UA"/>
        </w:rPr>
        <w:lastRenderedPageBreak/>
        <w:t>Теоретичні відомості</w:t>
      </w:r>
      <w:bookmarkEnd w:id="222"/>
    </w:p>
    <w:p w14:paraId="031C697A" w14:textId="77777777" w:rsidR="003F545D" w:rsidRPr="00055884" w:rsidRDefault="003F545D" w:rsidP="003F545D">
      <w:pPr>
        <w:ind w:firstLine="360"/>
        <w:rPr>
          <w:ins w:id="223" w:author="Олександр Загребельний" w:date="2023-06-01T11:05:00Z"/>
          <w:rFonts w:cs="Times New Roman"/>
          <w:szCs w:val="28"/>
        </w:rPr>
      </w:pPr>
      <w:ins w:id="224" w:author="Олександр Загребельний" w:date="2023-06-01T11:05:00Z">
        <w:r w:rsidRPr="00055884">
          <w:rPr>
            <w:rFonts w:cs="Times New Roman"/>
            <w:szCs w:val="28"/>
          </w:rPr>
          <w:t>2.</w:t>
        </w:r>
        <w:r>
          <w:rPr>
            <w:rFonts w:cs="Times New Roman"/>
            <w:szCs w:val="28"/>
          </w:rPr>
          <w:t>1.</w:t>
        </w:r>
        <w:r w:rsidRPr="00055884">
          <w:rPr>
            <w:rFonts w:cs="Times New Roman"/>
            <w:szCs w:val="28"/>
          </w:rPr>
          <w:t xml:space="preserve"> Лабіринт та його структура</w:t>
        </w:r>
      </w:ins>
    </w:p>
    <w:p w14:paraId="7407297C" w14:textId="3548B2B0" w:rsidR="003F545D" w:rsidRPr="00055884" w:rsidRDefault="003F545D" w:rsidP="003F545D">
      <w:pPr>
        <w:ind w:firstLine="708"/>
        <w:rPr>
          <w:ins w:id="225" w:author="Олександр Загребельний" w:date="2023-06-01T11:05:00Z"/>
          <w:rFonts w:cs="Times New Roman"/>
          <w:szCs w:val="28"/>
        </w:rPr>
      </w:pPr>
      <w:ins w:id="226" w:author="Олександр Загребельний" w:date="2023-06-01T11:05:00Z">
        <w:r w:rsidRPr="00055884">
          <w:rPr>
            <w:rFonts w:cs="Times New Roman"/>
            <w:szCs w:val="28"/>
          </w:rPr>
          <w:t xml:space="preserve">Лабіринт у грі </w:t>
        </w:r>
      </w:ins>
      <w:ins w:id="227" w:author="Олександр Загребельний" w:date="2023-06-01T11:10:00Z">
        <w:r w:rsidR="00E00D32">
          <w:rPr>
            <w:rFonts w:cs="Times New Roman"/>
            <w:szCs w:val="28"/>
          </w:rPr>
          <w:t>«</w:t>
        </w:r>
        <w:proofErr w:type="spellStart"/>
        <w:r w:rsidR="00E00D32">
          <w:rPr>
            <w:rFonts w:cs="Times New Roman"/>
            <w:szCs w:val="28"/>
          </w:rPr>
          <w:t>Пекмен</w:t>
        </w:r>
        <w:proofErr w:type="spellEnd"/>
        <w:r w:rsidR="00E00D32">
          <w:rPr>
            <w:rFonts w:cs="Times New Roman"/>
            <w:szCs w:val="28"/>
          </w:rPr>
          <w:t>»</w:t>
        </w:r>
      </w:ins>
      <w:ins w:id="228" w:author="Олександр Загребельний" w:date="2023-06-01T11:05:00Z">
        <w:r w:rsidRPr="00055884">
          <w:rPr>
            <w:rFonts w:cs="Times New Roman"/>
            <w:szCs w:val="28"/>
          </w:rPr>
          <w:t xml:space="preserve"> складається з комірок, де деякі комірки можуть бути зайняті стінами, а інші </w:t>
        </w:r>
      </w:ins>
      <w:ins w:id="229" w:author="Олександр Загребельний" w:date="2023-06-01T11:06:00Z">
        <w:r w:rsidR="00E00D32">
          <w:rPr>
            <w:rFonts w:cs="Times New Roman"/>
            <w:szCs w:val="28"/>
          </w:rPr>
          <w:t>доступні</w:t>
        </w:r>
      </w:ins>
      <w:ins w:id="230" w:author="Олександр Загребельний" w:date="2023-06-01T11:05:00Z">
        <w:r w:rsidRPr="00055884">
          <w:rPr>
            <w:rFonts w:cs="Times New Roman"/>
            <w:szCs w:val="28"/>
          </w:rPr>
          <w:t xml:space="preserve"> для руху. Це впливає на можливість переміщення об'єктів та визначення їх шляхів.</w:t>
        </w:r>
      </w:ins>
    </w:p>
    <w:p w14:paraId="51CF74C8" w14:textId="77777777" w:rsidR="003F545D" w:rsidRDefault="003F545D" w:rsidP="003F545D">
      <w:pPr>
        <w:ind w:firstLine="708"/>
        <w:rPr>
          <w:ins w:id="231" w:author="Олександр Загребельний" w:date="2023-06-01T11:07:00Z"/>
          <w:rFonts w:cs="Times New Roman"/>
          <w:szCs w:val="28"/>
        </w:rPr>
      </w:pPr>
      <w:ins w:id="232" w:author="Олександр Загребельний" w:date="2023-06-01T11:05:00Z">
        <w:r>
          <w:rPr>
            <w:rFonts w:cs="Times New Roman"/>
            <w:szCs w:val="28"/>
          </w:rPr>
          <w:t xml:space="preserve">Таким чином ігрове поле можна представити числовою матрицею, де кожен елемент матриці відповідає за його наповнення: </w:t>
        </w:r>
      </w:ins>
    </w:p>
    <w:p w14:paraId="498D5784" w14:textId="68A98451" w:rsidR="00E00D32" w:rsidRPr="00E00D32" w:rsidRDefault="00E00D32" w:rsidP="00E00D32">
      <w:pPr>
        <w:ind w:firstLine="360"/>
        <w:rPr>
          <w:ins w:id="233" w:author="Олександр Загребельний" w:date="2023-06-01T11:05:00Z"/>
          <w:rFonts w:cs="Times New Roman"/>
          <w:szCs w:val="28"/>
          <w:lang w:val="ru-RU"/>
          <w:rPrChange w:id="234" w:author="Олександр Загребельний" w:date="2023-06-01T11:07:00Z">
            <w:rPr>
              <w:ins w:id="235" w:author="Олександр Загребельний" w:date="2023-06-01T11:05:00Z"/>
              <w:rFonts w:cs="Times New Roman"/>
              <w:szCs w:val="28"/>
            </w:rPr>
          </w:rPrChange>
        </w:rPr>
        <w:pPrChange w:id="236" w:author="Олександр Загребельний" w:date="2023-06-01T11:07:00Z">
          <w:pPr>
            <w:ind w:firstLine="708"/>
          </w:pPr>
        </w:pPrChange>
      </w:pPr>
      <w:ins w:id="237" w:author="Олександр Загребельний" w:date="2023-06-01T11:07:00Z">
        <w:r>
          <w:rPr>
            <w:rFonts w:cs="Times New Roman"/>
            <w:szCs w:val="28"/>
          </w:rPr>
          <w:t>-1 – порожня комірка</w:t>
        </w:r>
        <w:r w:rsidRPr="00256292">
          <w:rPr>
            <w:rFonts w:cs="Times New Roman"/>
            <w:szCs w:val="28"/>
            <w:lang w:val="ru-RU"/>
          </w:rPr>
          <w:t>;</w:t>
        </w:r>
      </w:ins>
    </w:p>
    <w:p w14:paraId="1EBFFB71" w14:textId="77777777" w:rsidR="003F545D" w:rsidRDefault="003F545D" w:rsidP="003F545D">
      <w:pPr>
        <w:ind w:firstLine="360"/>
        <w:rPr>
          <w:ins w:id="238" w:author="Олександр Загребельний" w:date="2023-06-01T11:05:00Z"/>
          <w:rFonts w:cs="Times New Roman"/>
          <w:szCs w:val="28"/>
        </w:rPr>
      </w:pPr>
      <w:ins w:id="239" w:author="Олександр Загребельний" w:date="2023-06-01T11:05:00Z">
        <w:r>
          <w:rPr>
            <w:rFonts w:cs="Times New Roman"/>
            <w:szCs w:val="28"/>
          </w:rPr>
          <w:t xml:space="preserve">0 – комірка зі звичайною </w:t>
        </w:r>
        <w:proofErr w:type="spellStart"/>
        <w:r>
          <w:rPr>
            <w:rFonts w:cs="Times New Roman"/>
            <w:szCs w:val="28"/>
          </w:rPr>
          <w:t>іжею</w:t>
        </w:r>
        <w:proofErr w:type="spellEnd"/>
        <w:r w:rsidRPr="00256292">
          <w:rPr>
            <w:rFonts w:cs="Times New Roman"/>
            <w:szCs w:val="28"/>
          </w:rPr>
          <w:t>;</w:t>
        </w:r>
      </w:ins>
    </w:p>
    <w:p w14:paraId="461DEF46" w14:textId="317615C0" w:rsidR="003F545D" w:rsidRDefault="003F545D" w:rsidP="003F545D">
      <w:pPr>
        <w:ind w:firstLine="360"/>
        <w:rPr>
          <w:ins w:id="240" w:author="Олександр Загребельний" w:date="2023-06-01T11:05:00Z"/>
          <w:rFonts w:cs="Times New Roman"/>
          <w:szCs w:val="28"/>
        </w:rPr>
      </w:pPr>
      <w:ins w:id="241" w:author="Олександр Загребельний" w:date="2023-06-01T11:05:00Z">
        <w:r>
          <w:rPr>
            <w:rFonts w:cs="Times New Roman"/>
            <w:szCs w:val="28"/>
          </w:rPr>
          <w:t>1 – комірка з</w:t>
        </w:r>
      </w:ins>
      <w:ins w:id="242" w:author="Олександр Загребельний" w:date="2023-06-01T11:07:00Z">
        <w:r w:rsidR="00E00D32">
          <w:rPr>
            <w:rFonts w:cs="Times New Roman"/>
            <w:szCs w:val="28"/>
          </w:rPr>
          <w:t>і спеціальним бонусом</w:t>
        </w:r>
      </w:ins>
      <w:ins w:id="243" w:author="Олександр Загребельний" w:date="2023-06-01T11:05:00Z">
        <w:r w:rsidRPr="00256292">
          <w:rPr>
            <w:rFonts w:cs="Times New Roman"/>
            <w:szCs w:val="28"/>
          </w:rPr>
          <w:t>;</w:t>
        </w:r>
      </w:ins>
    </w:p>
    <w:p w14:paraId="24112BBD" w14:textId="51D98498" w:rsidR="003F545D" w:rsidRDefault="00E00D32" w:rsidP="003F545D">
      <w:pPr>
        <w:ind w:firstLine="360"/>
        <w:rPr>
          <w:ins w:id="244" w:author="Олександр Загребельний" w:date="2023-06-01T11:07:00Z"/>
          <w:rFonts w:cs="Times New Roman"/>
          <w:szCs w:val="28"/>
          <w:lang w:val="ru-RU"/>
        </w:rPr>
      </w:pPr>
      <w:ins w:id="245" w:author="Олександр Загребельний" w:date="2023-06-01T11:07:00Z">
        <w:r>
          <w:rPr>
            <w:rFonts w:cs="Times New Roman"/>
            <w:szCs w:val="28"/>
          </w:rPr>
          <w:t>2</w:t>
        </w:r>
      </w:ins>
      <w:ins w:id="246" w:author="Олександр Загребельний" w:date="2023-06-01T11:05:00Z">
        <w:r w:rsidR="003F545D">
          <w:rPr>
            <w:rFonts w:cs="Times New Roman"/>
            <w:szCs w:val="28"/>
          </w:rPr>
          <w:t xml:space="preserve"> – комірка з дверима для привидів</w:t>
        </w:r>
        <w:r w:rsidR="003F545D" w:rsidRPr="00055884">
          <w:rPr>
            <w:rFonts w:cs="Times New Roman"/>
            <w:szCs w:val="28"/>
            <w:lang w:val="ru-RU"/>
          </w:rPr>
          <w:t>;</w:t>
        </w:r>
      </w:ins>
    </w:p>
    <w:p w14:paraId="1F4D6772" w14:textId="61AB8909" w:rsidR="00E00D32" w:rsidRPr="00E00D32" w:rsidRDefault="00E00D32" w:rsidP="00E00D32">
      <w:pPr>
        <w:ind w:firstLine="360"/>
        <w:rPr>
          <w:ins w:id="247" w:author="Олександр Загребельний" w:date="2023-06-01T11:05:00Z"/>
          <w:rFonts w:cs="Times New Roman"/>
          <w:szCs w:val="28"/>
          <w:lang w:val="ru-RU"/>
          <w:rPrChange w:id="248" w:author="Олександр Загребельний" w:date="2023-06-01T11:09:00Z">
            <w:rPr>
              <w:ins w:id="249" w:author="Олександр Загребельний" w:date="2023-06-01T11:05:00Z"/>
              <w:rFonts w:cs="Times New Roman"/>
              <w:szCs w:val="28"/>
            </w:rPr>
          </w:rPrChange>
        </w:rPr>
      </w:pPr>
      <w:ins w:id="250" w:author="Олександр Загребельний" w:date="2023-06-01T11:08:00Z">
        <w:r>
          <w:rPr>
            <w:rFonts w:cs="Times New Roman"/>
            <w:szCs w:val="28"/>
          </w:rPr>
          <w:t>3-15</w:t>
        </w:r>
      </w:ins>
      <w:ins w:id="251" w:author="Олександр Загребельний" w:date="2023-06-01T11:07:00Z">
        <w:r>
          <w:rPr>
            <w:rFonts w:cs="Times New Roman"/>
            <w:szCs w:val="28"/>
          </w:rPr>
          <w:t xml:space="preserve"> – комірк</w:t>
        </w:r>
      </w:ins>
      <w:ins w:id="252" w:author="Олександр Загребельний" w:date="2023-06-01T11:09:00Z">
        <w:r>
          <w:rPr>
            <w:rFonts w:cs="Times New Roman"/>
            <w:szCs w:val="28"/>
          </w:rPr>
          <w:t>и</w:t>
        </w:r>
      </w:ins>
      <w:ins w:id="253" w:author="Олександр Загребельний" w:date="2023-06-01T11:07:00Z">
        <w:r>
          <w:rPr>
            <w:rFonts w:cs="Times New Roman"/>
            <w:szCs w:val="28"/>
          </w:rPr>
          <w:t xml:space="preserve"> </w:t>
        </w:r>
      </w:ins>
      <w:ins w:id="254" w:author="Олександр Загребельний" w:date="2023-06-01T11:09:00Z">
        <w:r>
          <w:rPr>
            <w:rFonts w:cs="Times New Roman"/>
            <w:szCs w:val="28"/>
          </w:rPr>
          <w:t>зі стінами</w:t>
        </w:r>
        <w:r w:rsidRPr="00E00D32">
          <w:rPr>
            <w:rFonts w:cs="Times New Roman"/>
            <w:szCs w:val="28"/>
            <w:lang w:val="ru-RU"/>
            <w:rPrChange w:id="255" w:author="Олександр Загребельний" w:date="2023-06-01T11:09:00Z">
              <w:rPr>
                <w:rFonts w:cs="Times New Roman"/>
                <w:szCs w:val="28"/>
                <w:lang w:val="en-US"/>
              </w:rPr>
            </w:rPrChange>
          </w:rPr>
          <w:t>;</w:t>
        </w:r>
      </w:ins>
    </w:p>
    <w:p w14:paraId="41C7AC67" w14:textId="77777777" w:rsidR="003F545D" w:rsidRPr="00055884" w:rsidRDefault="003F545D" w:rsidP="003F545D">
      <w:pPr>
        <w:ind w:firstLine="360"/>
        <w:rPr>
          <w:ins w:id="256" w:author="Олександр Загребельний" w:date="2023-06-01T11:05:00Z"/>
          <w:rFonts w:cs="Times New Roman"/>
          <w:szCs w:val="28"/>
        </w:rPr>
      </w:pPr>
      <w:ins w:id="257" w:author="Олександр Загребельний" w:date="2023-06-01T11:05:00Z">
        <w:r w:rsidRPr="00055884">
          <w:rPr>
            <w:rFonts w:cs="Times New Roman"/>
            <w:szCs w:val="28"/>
          </w:rPr>
          <w:t>2.</w:t>
        </w:r>
        <w:r>
          <w:rPr>
            <w:rFonts w:cs="Times New Roman"/>
            <w:szCs w:val="28"/>
          </w:rPr>
          <w:t>2.</w:t>
        </w:r>
        <w:r w:rsidRPr="00055884">
          <w:rPr>
            <w:rFonts w:cs="Times New Roman"/>
            <w:szCs w:val="28"/>
          </w:rPr>
          <w:t xml:space="preserve"> Координати та рух об'єктів</w:t>
        </w:r>
      </w:ins>
    </w:p>
    <w:p w14:paraId="242DD4D8" w14:textId="0EF1C8C3" w:rsidR="003F545D" w:rsidRPr="00055884" w:rsidRDefault="003F545D" w:rsidP="003F545D">
      <w:pPr>
        <w:ind w:firstLine="708"/>
        <w:rPr>
          <w:ins w:id="258" w:author="Олександр Загребельний" w:date="2023-06-01T11:05:00Z"/>
          <w:rFonts w:cs="Times New Roman"/>
          <w:szCs w:val="28"/>
        </w:rPr>
      </w:pPr>
      <w:ins w:id="259" w:author="Олександр Загребельний" w:date="2023-06-01T11:05:00Z">
        <w:r w:rsidRPr="00055884">
          <w:rPr>
            <w:rFonts w:cs="Times New Roman"/>
            <w:szCs w:val="28"/>
          </w:rPr>
          <w:t xml:space="preserve">У грі </w:t>
        </w:r>
        <w:proofErr w:type="spellStart"/>
        <w:r w:rsidRPr="00055884">
          <w:rPr>
            <w:rFonts w:cs="Times New Roman"/>
            <w:szCs w:val="28"/>
          </w:rPr>
          <w:t>Pacman</w:t>
        </w:r>
        <w:proofErr w:type="spellEnd"/>
        <w:r w:rsidRPr="00055884">
          <w:rPr>
            <w:rFonts w:cs="Times New Roman"/>
            <w:szCs w:val="28"/>
          </w:rPr>
          <w:t xml:space="preserve"> лабіринт представлений у вигляді двовимірної сітки, де кожна комірка має свої координати (x, y). Об'єкти, такі як </w:t>
        </w:r>
      </w:ins>
      <w:proofErr w:type="spellStart"/>
      <w:ins w:id="260" w:author="Олександр Загребельний" w:date="2023-06-01T11:10:00Z">
        <w:r w:rsidR="00E00D32">
          <w:rPr>
            <w:rFonts w:cs="Times New Roman"/>
            <w:szCs w:val="28"/>
          </w:rPr>
          <w:t>пекмен</w:t>
        </w:r>
      </w:ins>
      <w:proofErr w:type="spellEnd"/>
      <w:ins w:id="261" w:author="Олександр Загребельний" w:date="2023-06-01T11:05:00Z">
        <w:r w:rsidRPr="00055884">
          <w:rPr>
            <w:rFonts w:cs="Times New Roman"/>
            <w:szCs w:val="28"/>
          </w:rPr>
          <w:t xml:space="preserve"> і </w:t>
        </w:r>
        <w:r>
          <w:rPr>
            <w:rFonts w:cs="Times New Roman"/>
            <w:szCs w:val="28"/>
          </w:rPr>
          <w:t>привиди</w:t>
        </w:r>
        <w:r w:rsidRPr="00055884">
          <w:rPr>
            <w:rFonts w:cs="Times New Roman"/>
            <w:szCs w:val="28"/>
          </w:rPr>
          <w:t>, також знаходяться у певних координатах на цій сітці. Рух об'єктів відбувається шляхом зміни їх координат залежно від введення користувача або алгоритмів руху.</w:t>
        </w:r>
      </w:ins>
    </w:p>
    <w:p w14:paraId="0D4B2BC1" w14:textId="77777777" w:rsidR="003F545D" w:rsidRPr="00055884" w:rsidRDefault="003F545D" w:rsidP="003F545D">
      <w:pPr>
        <w:ind w:firstLine="360"/>
        <w:rPr>
          <w:ins w:id="262" w:author="Олександр Загребельний" w:date="2023-06-01T11:05:00Z"/>
          <w:rFonts w:cs="Times New Roman"/>
          <w:szCs w:val="28"/>
        </w:rPr>
      </w:pPr>
      <w:ins w:id="263" w:author="Олександр Загребельний" w:date="2023-06-01T11:05:00Z">
        <w:r w:rsidRPr="00055884">
          <w:rPr>
            <w:rFonts w:cs="Times New Roman"/>
            <w:szCs w:val="28"/>
          </w:rPr>
          <w:t>2.3</w:t>
        </w:r>
        <w:r>
          <w:rPr>
            <w:rFonts w:cs="Times New Roman"/>
            <w:szCs w:val="28"/>
          </w:rPr>
          <w:t>.</w:t>
        </w:r>
        <w:r w:rsidRPr="00055884">
          <w:rPr>
            <w:rFonts w:cs="Times New Roman"/>
            <w:szCs w:val="28"/>
          </w:rPr>
          <w:t xml:space="preserve"> Рух об'єктів</w:t>
        </w:r>
      </w:ins>
    </w:p>
    <w:p w14:paraId="7F92E823" w14:textId="077DE960" w:rsidR="00E00D32" w:rsidRDefault="00E00D32" w:rsidP="00E00D32">
      <w:pPr>
        <w:ind w:firstLine="708"/>
        <w:rPr>
          <w:ins w:id="264" w:author="Олександр Загребельний" w:date="2023-06-01T11:12:00Z"/>
          <w:rFonts w:cs="Times New Roman"/>
          <w:szCs w:val="28"/>
        </w:rPr>
      </w:pPr>
      <w:proofErr w:type="spellStart"/>
      <w:ins w:id="265" w:author="Олександр Загребельний" w:date="2023-06-01T11:10:00Z">
        <w:r>
          <w:rPr>
            <w:rFonts w:cs="Times New Roman"/>
            <w:szCs w:val="28"/>
          </w:rPr>
          <w:t>Пекмен</w:t>
        </w:r>
      </w:ins>
      <w:proofErr w:type="spellEnd"/>
      <w:ins w:id="266" w:author="Олександр Загребельний" w:date="2023-06-01T11:05:00Z">
        <w:r w:rsidR="003F545D" w:rsidRPr="00055884">
          <w:rPr>
            <w:rFonts w:cs="Times New Roman"/>
            <w:szCs w:val="28"/>
          </w:rPr>
          <w:t xml:space="preserve"> та </w:t>
        </w:r>
      </w:ins>
      <w:ins w:id="267" w:author="Олександр Загребельний" w:date="2023-06-01T11:10:00Z">
        <w:r>
          <w:rPr>
            <w:rFonts w:cs="Times New Roman"/>
            <w:szCs w:val="28"/>
          </w:rPr>
          <w:t>привиди</w:t>
        </w:r>
      </w:ins>
      <w:ins w:id="268" w:author="Олександр Загребельний" w:date="2023-06-01T11:05:00Z">
        <w:r w:rsidR="003F545D" w:rsidRPr="00055884">
          <w:rPr>
            <w:rFonts w:cs="Times New Roman"/>
            <w:szCs w:val="28"/>
          </w:rPr>
          <w:t xml:space="preserve"> рухаються по лабіринту, дотримуючись певних правил. </w:t>
        </w:r>
      </w:ins>
      <w:proofErr w:type="spellStart"/>
      <w:ins w:id="269" w:author="Олександр Загребельний" w:date="2023-06-01T11:10:00Z">
        <w:r>
          <w:rPr>
            <w:rFonts w:cs="Times New Roman"/>
            <w:szCs w:val="28"/>
          </w:rPr>
          <w:t>Пекмен</w:t>
        </w:r>
      </w:ins>
      <w:proofErr w:type="spellEnd"/>
      <w:ins w:id="270" w:author="Олександр Загребельний" w:date="2023-06-01T11:05:00Z">
        <w:r w:rsidR="003F545D" w:rsidRPr="00055884">
          <w:rPr>
            <w:rFonts w:cs="Times New Roman"/>
            <w:szCs w:val="28"/>
          </w:rPr>
          <w:t xml:space="preserve"> може змінювати свій напрямок руху</w:t>
        </w:r>
        <w:r w:rsidR="003F545D">
          <w:rPr>
            <w:rFonts w:cs="Times New Roman"/>
            <w:szCs w:val="28"/>
          </w:rPr>
          <w:t xml:space="preserve"> в залежності від вибору користувача</w:t>
        </w:r>
        <w:r w:rsidR="003F545D" w:rsidRPr="00055884">
          <w:rPr>
            <w:rFonts w:cs="Times New Roman"/>
            <w:szCs w:val="28"/>
          </w:rPr>
          <w:t xml:space="preserve"> одн</w:t>
        </w:r>
        <w:r w:rsidR="003F545D">
          <w:rPr>
            <w:rFonts w:cs="Times New Roman"/>
            <w:szCs w:val="28"/>
          </w:rPr>
          <w:t>ієї</w:t>
        </w:r>
        <w:r w:rsidR="003F545D" w:rsidRPr="00055884">
          <w:rPr>
            <w:rFonts w:cs="Times New Roman"/>
            <w:szCs w:val="28"/>
          </w:rPr>
          <w:t xml:space="preserve"> з доступних сусідніх комірок. </w:t>
        </w:r>
        <w:r w:rsidR="003F545D">
          <w:rPr>
            <w:rFonts w:cs="Times New Roman"/>
            <w:szCs w:val="28"/>
          </w:rPr>
          <w:t xml:space="preserve">Кожен раз, коли користувач бажає змінити напрямок руху </w:t>
        </w:r>
        <w:proofErr w:type="spellStart"/>
        <w:r w:rsidR="003F545D">
          <w:rPr>
            <w:rFonts w:cs="Times New Roman"/>
            <w:szCs w:val="28"/>
          </w:rPr>
          <w:t>пекмена</w:t>
        </w:r>
        <w:proofErr w:type="spellEnd"/>
        <w:r w:rsidR="003F545D">
          <w:rPr>
            <w:rFonts w:cs="Times New Roman"/>
            <w:szCs w:val="28"/>
          </w:rPr>
          <w:t>, перевіря</w:t>
        </w:r>
      </w:ins>
      <w:ins w:id="271" w:author="Олександр Загребельний" w:date="2023-06-01T11:11:00Z">
        <w:r>
          <w:rPr>
            <w:rFonts w:cs="Times New Roman"/>
            <w:szCs w:val="28"/>
          </w:rPr>
          <w:t>ється відповідна комірка</w:t>
        </w:r>
      </w:ins>
      <w:ins w:id="272" w:author="Олександр Загребельний" w:date="2023-06-01T11:05:00Z">
        <w:r w:rsidR="003F545D">
          <w:rPr>
            <w:rFonts w:cs="Times New Roman"/>
            <w:szCs w:val="28"/>
          </w:rPr>
          <w:t xml:space="preserve"> по відношенню до поточної к</w:t>
        </w:r>
      </w:ins>
      <w:ins w:id="273" w:author="Олександр Загребельний" w:date="2023-06-01T11:11:00Z">
        <w:r>
          <w:rPr>
            <w:rFonts w:cs="Times New Roman"/>
            <w:szCs w:val="28"/>
          </w:rPr>
          <w:t>літинки</w:t>
        </w:r>
      </w:ins>
      <w:ins w:id="274" w:author="Олександр Загребельний" w:date="2023-06-01T11:05:00Z">
        <w:r w:rsidR="003F545D">
          <w:rPr>
            <w:rFonts w:cs="Times New Roman"/>
            <w:szCs w:val="28"/>
          </w:rPr>
          <w:t xml:space="preserve"> </w:t>
        </w:r>
        <w:proofErr w:type="spellStart"/>
        <w:r w:rsidR="003F545D">
          <w:rPr>
            <w:rFonts w:cs="Times New Roman"/>
            <w:szCs w:val="28"/>
          </w:rPr>
          <w:t>пекмена</w:t>
        </w:r>
        <w:proofErr w:type="spellEnd"/>
        <w:r w:rsidR="003F545D">
          <w:rPr>
            <w:rFonts w:cs="Times New Roman"/>
            <w:szCs w:val="28"/>
          </w:rPr>
          <w:t>. Якщо сусідня комірка стіна</w:t>
        </w:r>
      </w:ins>
      <w:ins w:id="275" w:author="Олександр Загребельний" w:date="2023-06-01T11:12:00Z">
        <w:r>
          <w:rPr>
            <w:rFonts w:cs="Times New Roman"/>
            <w:szCs w:val="28"/>
          </w:rPr>
          <w:t>,</w:t>
        </w:r>
      </w:ins>
      <w:ins w:id="276" w:author="Олександр Загребельний" w:date="2023-06-01T11:05:00Z">
        <w:r w:rsidR="003F545D">
          <w:rPr>
            <w:rFonts w:cs="Times New Roman"/>
            <w:szCs w:val="28"/>
          </w:rPr>
          <w:t xml:space="preserve"> туди повернути не можна, якщо ні, то </w:t>
        </w:r>
        <w:proofErr w:type="spellStart"/>
        <w:r w:rsidR="003F545D">
          <w:rPr>
            <w:rFonts w:cs="Times New Roman"/>
            <w:szCs w:val="28"/>
          </w:rPr>
          <w:t>пекмен</w:t>
        </w:r>
        <w:proofErr w:type="spellEnd"/>
        <w:r w:rsidR="003F545D">
          <w:rPr>
            <w:rFonts w:cs="Times New Roman"/>
            <w:szCs w:val="28"/>
          </w:rPr>
          <w:t xml:space="preserve"> змінить напрямок руху. </w:t>
        </w:r>
        <w:r w:rsidR="003F545D" w:rsidRPr="00055884">
          <w:rPr>
            <w:rFonts w:cs="Times New Roman"/>
            <w:szCs w:val="28"/>
          </w:rPr>
          <w:t>Вороги також рухаються, але за визначеними алгоритмами</w:t>
        </w:r>
        <w:r w:rsidR="003F545D">
          <w:rPr>
            <w:rFonts w:cs="Times New Roman"/>
            <w:szCs w:val="28"/>
          </w:rPr>
          <w:t xml:space="preserve"> в залежності від їх типу та завдання (патрулювання області, переслідування гравця, охорона бонусів)</w:t>
        </w:r>
      </w:ins>
      <w:ins w:id="277" w:author="Олександр Загребельний" w:date="2023-06-01T11:12:00Z">
        <w:r>
          <w:rPr>
            <w:rFonts w:cs="Times New Roman"/>
            <w:szCs w:val="28"/>
          </w:rPr>
          <w:t>.</w:t>
        </w:r>
      </w:ins>
    </w:p>
    <w:p w14:paraId="3645BD8F" w14:textId="43FD975B" w:rsidR="00E00D32" w:rsidRDefault="00E00D32" w:rsidP="00E00D32">
      <w:pPr>
        <w:ind w:firstLine="708"/>
        <w:rPr>
          <w:ins w:id="278" w:author="Олександр Загребельний" w:date="2023-06-01T11:13:00Z"/>
          <w:rFonts w:cs="Times New Roman"/>
          <w:szCs w:val="28"/>
        </w:rPr>
      </w:pPr>
      <w:ins w:id="279" w:author="Олександр Загребельний" w:date="2023-06-01T11:12:00Z">
        <w:r>
          <w:rPr>
            <w:rFonts w:cs="Times New Roman"/>
            <w:szCs w:val="28"/>
          </w:rPr>
          <w:t>Загалом на ігровому полі є чотири приви</w:t>
        </w:r>
      </w:ins>
      <w:ins w:id="280" w:author="Олександр Загребельний" w:date="2023-06-01T11:13:00Z">
        <w:r>
          <w:rPr>
            <w:rFonts w:cs="Times New Roman"/>
            <w:szCs w:val="28"/>
          </w:rPr>
          <w:t>ди: два привиди-переслідувачі, привид-охоронець та привид-патрульний.</w:t>
        </w:r>
      </w:ins>
    </w:p>
    <w:p w14:paraId="661C5D66" w14:textId="0D41A2C5" w:rsidR="00E00D32" w:rsidRDefault="00E00D32" w:rsidP="00E00D32">
      <w:pPr>
        <w:ind w:firstLine="708"/>
        <w:rPr>
          <w:ins w:id="281" w:author="Олександр Загребельний" w:date="2023-06-01T11:27:00Z"/>
          <w:rFonts w:cs="Times New Roman"/>
          <w:szCs w:val="28"/>
        </w:rPr>
      </w:pPr>
      <w:ins w:id="282" w:author="Олександр Загребельний" w:date="2023-06-01T11:14:00Z">
        <w:r>
          <w:rPr>
            <w:rFonts w:cs="Times New Roman"/>
            <w:szCs w:val="28"/>
          </w:rPr>
          <w:t xml:space="preserve">У кожного з них є комірка-ціль, до якої привид прямує. Різниця між ними полягає в тому, як ця комірка визначається. Наприклад, привиди-переслідувачі </w:t>
        </w:r>
        <w:r>
          <w:rPr>
            <w:rFonts w:cs="Times New Roman"/>
            <w:szCs w:val="28"/>
          </w:rPr>
          <w:lastRenderedPageBreak/>
          <w:t xml:space="preserve">орієнтуються на комірку, </w:t>
        </w:r>
      </w:ins>
      <w:ins w:id="283" w:author="Олександр Загребельний" w:date="2023-06-01T11:15:00Z">
        <w:r>
          <w:rPr>
            <w:rFonts w:cs="Times New Roman"/>
            <w:szCs w:val="28"/>
          </w:rPr>
          <w:t xml:space="preserve">в якій знаходиться </w:t>
        </w:r>
        <w:proofErr w:type="spellStart"/>
        <w:r>
          <w:rPr>
            <w:rFonts w:cs="Times New Roman"/>
            <w:szCs w:val="28"/>
          </w:rPr>
          <w:t>пекмен</w:t>
        </w:r>
        <w:proofErr w:type="spellEnd"/>
        <w:r>
          <w:rPr>
            <w:rFonts w:cs="Times New Roman"/>
            <w:szCs w:val="28"/>
          </w:rPr>
          <w:t>. Для першого з них коміркою-ціллю є безпосередньо клітинка, в як</w:t>
        </w:r>
      </w:ins>
      <w:ins w:id="284" w:author="Олександр Загребельний" w:date="2023-06-01T11:21:00Z">
        <w:r w:rsidR="00CF5FDE">
          <w:rPr>
            <w:rFonts w:cs="Times New Roman"/>
            <w:szCs w:val="28"/>
          </w:rPr>
          <w:t>ій</w:t>
        </w:r>
      </w:ins>
      <w:ins w:id="285" w:author="Олександр Загребельний" w:date="2023-06-01T11:15:00Z">
        <w:r>
          <w:rPr>
            <w:rFonts w:cs="Times New Roman"/>
            <w:szCs w:val="28"/>
          </w:rPr>
          <w:t xml:space="preserve"> на момент гри знаходиться </w:t>
        </w:r>
        <w:proofErr w:type="spellStart"/>
        <w:r>
          <w:rPr>
            <w:rFonts w:cs="Times New Roman"/>
            <w:szCs w:val="28"/>
          </w:rPr>
          <w:t>пекмен</w:t>
        </w:r>
        <w:proofErr w:type="spellEnd"/>
        <w:r>
          <w:rPr>
            <w:rFonts w:cs="Times New Roman"/>
            <w:szCs w:val="28"/>
          </w:rPr>
          <w:t>, а для другого клітинка, яка знаходиться на дві попе</w:t>
        </w:r>
      </w:ins>
      <w:ins w:id="286" w:author="Олександр Загребельний" w:date="2023-06-01T11:16:00Z">
        <w:r>
          <w:rPr>
            <w:rFonts w:cs="Times New Roman"/>
            <w:szCs w:val="28"/>
          </w:rPr>
          <w:t xml:space="preserve">реду відносно напрямку </w:t>
        </w:r>
        <w:proofErr w:type="spellStart"/>
        <w:r>
          <w:rPr>
            <w:rFonts w:cs="Times New Roman"/>
            <w:szCs w:val="28"/>
          </w:rPr>
          <w:t>пекмена</w:t>
        </w:r>
        <w:proofErr w:type="spellEnd"/>
        <w:r>
          <w:rPr>
            <w:rFonts w:cs="Times New Roman"/>
            <w:szCs w:val="28"/>
          </w:rPr>
          <w:t>.</w:t>
        </w:r>
      </w:ins>
      <w:ins w:id="287" w:author="Олександр Загребельний" w:date="2023-06-01T11:21:00Z">
        <w:r w:rsidR="00CF5FDE">
          <w:rPr>
            <w:rFonts w:cs="Times New Roman"/>
            <w:szCs w:val="28"/>
          </w:rPr>
          <w:t xml:space="preserve"> Комірка-ціль </w:t>
        </w:r>
      </w:ins>
      <w:ins w:id="288" w:author="Олександр Загребельний" w:date="2023-06-01T11:22:00Z">
        <w:r w:rsidR="00CF5FDE">
          <w:rPr>
            <w:rFonts w:cs="Times New Roman"/>
            <w:szCs w:val="28"/>
          </w:rPr>
          <w:t xml:space="preserve">для </w:t>
        </w:r>
        <w:proofErr w:type="spellStart"/>
        <w:r w:rsidR="00CF5FDE">
          <w:rPr>
            <w:rFonts w:cs="Times New Roman"/>
            <w:szCs w:val="28"/>
          </w:rPr>
          <w:t>привида</w:t>
        </w:r>
        <w:proofErr w:type="spellEnd"/>
        <w:r w:rsidR="00CF5FDE">
          <w:rPr>
            <w:rFonts w:cs="Times New Roman"/>
            <w:szCs w:val="28"/>
          </w:rPr>
          <w:t xml:space="preserve">-охоронця – випадково обрана клітинка одного з чотирьох бонусів. Якщо </w:t>
        </w:r>
        <w:proofErr w:type="spellStart"/>
        <w:r w:rsidR="00CF5FDE">
          <w:rPr>
            <w:rFonts w:cs="Times New Roman"/>
            <w:szCs w:val="28"/>
          </w:rPr>
          <w:t>пекмен</w:t>
        </w:r>
        <w:proofErr w:type="spellEnd"/>
        <w:r w:rsidR="00CF5FDE">
          <w:rPr>
            <w:rFonts w:cs="Times New Roman"/>
            <w:szCs w:val="28"/>
          </w:rPr>
          <w:t xml:space="preserve"> </w:t>
        </w:r>
        <w:proofErr w:type="spellStart"/>
        <w:r w:rsidR="00CF5FDE">
          <w:rPr>
            <w:rFonts w:cs="Times New Roman"/>
            <w:szCs w:val="28"/>
          </w:rPr>
          <w:t>збере</w:t>
        </w:r>
        <w:proofErr w:type="spellEnd"/>
        <w:r w:rsidR="00CF5FDE">
          <w:rPr>
            <w:rFonts w:cs="Times New Roman"/>
            <w:szCs w:val="28"/>
          </w:rPr>
          <w:t xml:space="preserve"> бонус, який </w:t>
        </w:r>
      </w:ins>
      <w:ins w:id="289" w:author="Олександр Загребельний" w:date="2023-06-01T11:23:00Z">
        <w:r w:rsidR="00CF5FDE">
          <w:rPr>
            <w:rFonts w:cs="Times New Roman"/>
            <w:szCs w:val="28"/>
          </w:rPr>
          <w:t xml:space="preserve">був ціллю для цього </w:t>
        </w:r>
        <w:proofErr w:type="spellStart"/>
        <w:r w:rsidR="00CF5FDE">
          <w:rPr>
            <w:rFonts w:cs="Times New Roman"/>
            <w:szCs w:val="28"/>
          </w:rPr>
          <w:t>привида</w:t>
        </w:r>
        <w:proofErr w:type="spellEnd"/>
        <w:r w:rsidR="00CF5FDE">
          <w:rPr>
            <w:rFonts w:cs="Times New Roman"/>
            <w:szCs w:val="28"/>
          </w:rPr>
          <w:t xml:space="preserve">, він </w:t>
        </w:r>
        <w:proofErr w:type="spellStart"/>
        <w:r w:rsidR="00CF5FDE">
          <w:rPr>
            <w:rFonts w:cs="Times New Roman"/>
            <w:szCs w:val="28"/>
          </w:rPr>
          <w:t>обере</w:t>
        </w:r>
        <w:proofErr w:type="spellEnd"/>
        <w:r w:rsidR="00CF5FDE">
          <w:rPr>
            <w:rFonts w:cs="Times New Roman"/>
            <w:szCs w:val="28"/>
          </w:rPr>
          <w:t xml:space="preserve"> іншу комірку-бонус, а у разі, коли їх не залишиться, його ціль залишиться </w:t>
        </w:r>
      </w:ins>
      <w:ins w:id="290" w:author="Олександр Загребельний" w:date="2023-06-01T11:24:00Z">
        <w:r w:rsidR="00CF5FDE">
          <w:rPr>
            <w:rFonts w:cs="Times New Roman"/>
            <w:szCs w:val="28"/>
          </w:rPr>
          <w:t>останньою, що була для нього актуальною. Привид-патрульний має дві програмно задані патрульні області на ігровому полі. На поча</w:t>
        </w:r>
      </w:ins>
      <w:ins w:id="291" w:author="Олександр Загребельний" w:date="2023-06-01T11:25:00Z">
        <w:r w:rsidR="00CF5FDE">
          <w:rPr>
            <w:rFonts w:cs="Times New Roman"/>
            <w:szCs w:val="28"/>
          </w:rPr>
          <w:t xml:space="preserve">тку гри обирається одна із цих двох областей, які він буде патрулювати протягом усієї гри. Після задання області для цього </w:t>
        </w:r>
        <w:proofErr w:type="spellStart"/>
        <w:r w:rsidR="00CF5FDE">
          <w:rPr>
            <w:rFonts w:cs="Times New Roman"/>
            <w:szCs w:val="28"/>
          </w:rPr>
          <w:t>привида</w:t>
        </w:r>
        <w:proofErr w:type="spellEnd"/>
        <w:r w:rsidR="00CF5FDE">
          <w:rPr>
            <w:rFonts w:cs="Times New Roman"/>
            <w:szCs w:val="28"/>
          </w:rPr>
          <w:t xml:space="preserve"> обирається комірка-ціль в межах ціє</w:t>
        </w:r>
      </w:ins>
      <w:ins w:id="292" w:author="Олександр Загребельний" w:date="2023-06-01T11:26:00Z">
        <w:r w:rsidR="00CF5FDE">
          <w:rPr>
            <w:rFonts w:cs="Times New Roman"/>
            <w:szCs w:val="28"/>
          </w:rPr>
          <w:t xml:space="preserve">ї області, яка не може бути стіною. При досягненні цієї комірки привидом вона переобирається в заданій області. Приклад </w:t>
        </w:r>
        <w:r w:rsidR="00365015">
          <w:rPr>
            <w:rFonts w:cs="Times New Roman"/>
            <w:szCs w:val="28"/>
          </w:rPr>
          <w:t>ціл</w:t>
        </w:r>
      </w:ins>
      <w:ins w:id="293" w:author="Олександр Загребельний" w:date="2023-06-01T11:27:00Z">
        <w:r w:rsidR="00365015">
          <w:rPr>
            <w:rFonts w:cs="Times New Roman"/>
            <w:szCs w:val="28"/>
          </w:rPr>
          <w:t>ей для привидів під час гри можна побачити на (Рисунку 2.1).</w:t>
        </w:r>
      </w:ins>
      <w:ins w:id="294" w:author="Олександр Загребельний" w:date="2023-06-01T11:22:00Z">
        <w:r w:rsidR="00CF5FDE">
          <w:rPr>
            <w:rFonts w:cs="Times New Roman"/>
            <w:szCs w:val="28"/>
          </w:rPr>
          <w:t xml:space="preserve"> </w:t>
        </w:r>
      </w:ins>
    </w:p>
    <w:p w14:paraId="5E12B2DF" w14:textId="7F163685" w:rsidR="00365015" w:rsidRDefault="00365015" w:rsidP="00365015">
      <w:pPr>
        <w:ind w:firstLine="708"/>
        <w:jc w:val="left"/>
        <w:rPr>
          <w:ins w:id="295" w:author="Олександр Загребельний" w:date="2023-06-01T11:27:00Z"/>
          <w:rFonts w:cs="Times New Roman"/>
          <w:szCs w:val="28"/>
        </w:rPr>
        <w:pPrChange w:id="296" w:author="Олександр Загребельний" w:date="2023-06-01T11:29:00Z">
          <w:pPr>
            <w:ind w:firstLine="708"/>
          </w:pPr>
        </w:pPrChange>
      </w:pPr>
      <w:ins w:id="297" w:author="Олександр Загребельний" w:date="2023-06-01T11:36:00Z">
        <w:r>
          <w:rPr>
            <w:noProof/>
            <w14:ligatures w14:val="standardContextual"/>
          </w:rPr>
          <w:drawing>
            <wp:inline distT="0" distB="0" distL="0" distR="0" wp14:anchorId="123687F4" wp14:editId="4044F855">
              <wp:extent cx="5264727" cy="5277290"/>
              <wp:effectExtent l="0" t="0" r="0" b="0"/>
              <wp:docPr id="2513641" name="Рисунок 1" descr="Зображення, що містить знімок екрана&#10;&#10;Автоматично згенерований опис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13641" name="Рисунок 1" descr="Зображення, що містить знімок екрана&#10;&#10;Автоматично згенерований опис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5758" cy="52883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FBC0205" w14:textId="4D29AA96" w:rsidR="00365015" w:rsidRDefault="00365015" w:rsidP="00365015">
      <w:pPr>
        <w:ind w:firstLine="708"/>
        <w:jc w:val="center"/>
        <w:rPr>
          <w:ins w:id="298" w:author="Олександр Загребельний" w:date="2023-06-01T11:21:00Z"/>
          <w:rFonts w:cs="Times New Roman"/>
          <w:szCs w:val="28"/>
        </w:rPr>
        <w:pPrChange w:id="299" w:author="Олександр Загребельний" w:date="2023-06-01T11:27:00Z">
          <w:pPr>
            <w:ind w:firstLine="708"/>
          </w:pPr>
        </w:pPrChange>
      </w:pPr>
      <w:ins w:id="300" w:author="Олександр Загребельний" w:date="2023-06-01T11:27:00Z">
        <w:r>
          <w:rPr>
            <w:rFonts w:cs="Times New Roman"/>
            <w:szCs w:val="28"/>
          </w:rPr>
          <w:t>Рисунок 2.1 – Комірки-цілі для привидів</w:t>
        </w:r>
      </w:ins>
    </w:p>
    <w:p w14:paraId="688F2909" w14:textId="77777777" w:rsidR="00CF5FDE" w:rsidRPr="00CF5FDE" w:rsidRDefault="00CF5FDE" w:rsidP="00E00D32">
      <w:pPr>
        <w:ind w:firstLine="708"/>
        <w:rPr>
          <w:ins w:id="301" w:author="Олександр Загребельний" w:date="2023-06-01T11:05:00Z"/>
          <w:rFonts w:cs="Times New Roman"/>
          <w:szCs w:val="28"/>
        </w:rPr>
      </w:pPr>
    </w:p>
    <w:p w14:paraId="2894D011" w14:textId="77777777" w:rsidR="003F545D" w:rsidRPr="00055884" w:rsidRDefault="003F545D" w:rsidP="003F545D">
      <w:pPr>
        <w:ind w:firstLine="360"/>
        <w:rPr>
          <w:ins w:id="302" w:author="Олександр Загребельний" w:date="2023-06-01T11:05:00Z"/>
          <w:rFonts w:cs="Times New Roman"/>
          <w:szCs w:val="28"/>
        </w:rPr>
      </w:pPr>
      <w:ins w:id="303" w:author="Олександр Загребельний" w:date="2023-06-01T11:05:00Z">
        <w:r w:rsidRPr="00055884">
          <w:rPr>
            <w:rFonts w:cs="Times New Roman"/>
            <w:szCs w:val="28"/>
          </w:rPr>
          <w:t>2.4</w:t>
        </w:r>
        <w:r>
          <w:rPr>
            <w:rFonts w:cs="Times New Roman"/>
            <w:szCs w:val="28"/>
          </w:rPr>
          <w:t>.</w:t>
        </w:r>
        <w:r w:rsidRPr="00055884">
          <w:rPr>
            <w:rFonts w:cs="Times New Roman"/>
            <w:szCs w:val="28"/>
          </w:rPr>
          <w:t xml:space="preserve"> Зіткнення та взаємодія об'єктів</w:t>
        </w:r>
      </w:ins>
    </w:p>
    <w:p w14:paraId="6FFEE454" w14:textId="3E0BF68F" w:rsidR="003F545D" w:rsidRDefault="001A38F1" w:rsidP="003F545D">
      <w:pPr>
        <w:ind w:firstLine="708"/>
        <w:rPr>
          <w:ins w:id="304" w:author="Олександр Загребельний" w:date="2023-06-01T11:05:00Z"/>
          <w:rFonts w:cs="Times New Roman"/>
          <w:szCs w:val="28"/>
        </w:rPr>
      </w:pPr>
      <w:ins w:id="305" w:author="Олександр Загребельний" w:date="2023-06-01T11:37:00Z">
        <w:r>
          <w:rPr>
            <w:rFonts w:cs="Times New Roman"/>
            <w:szCs w:val="28"/>
          </w:rPr>
          <w:t>У</w:t>
        </w:r>
      </w:ins>
      <w:ins w:id="306" w:author="Олександр Загребельний" w:date="2023-06-01T11:05:00Z">
        <w:r w:rsidR="003F545D" w:rsidRPr="00055884">
          <w:rPr>
            <w:rFonts w:cs="Times New Roman"/>
            <w:szCs w:val="28"/>
          </w:rPr>
          <w:t xml:space="preserve"> грі </w:t>
        </w:r>
      </w:ins>
      <w:ins w:id="307" w:author="Олександр Загребельний" w:date="2023-06-01T11:37:00Z">
        <w:r>
          <w:rPr>
            <w:rFonts w:cs="Times New Roman"/>
            <w:szCs w:val="28"/>
          </w:rPr>
          <w:t>«</w:t>
        </w:r>
        <w:proofErr w:type="spellStart"/>
        <w:r>
          <w:rPr>
            <w:rFonts w:cs="Times New Roman"/>
            <w:szCs w:val="28"/>
          </w:rPr>
          <w:t>Пекмен</w:t>
        </w:r>
        <w:proofErr w:type="spellEnd"/>
        <w:r>
          <w:rPr>
            <w:rFonts w:cs="Times New Roman"/>
            <w:szCs w:val="28"/>
          </w:rPr>
          <w:t>»</w:t>
        </w:r>
      </w:ins>
      <w:ins w:id="308" w:author="Олександр Загребельний" w:date="2023-06-01T11:05:00Z">
        <w:r w:rsidR="003F545D" w:rsidRPr="00055884">
          <w:rPr>
            <w:rFonts w:cs="Times New Roman"/>
            <w:szCs w:val="28"/>
          </w:rPr>
          <w:t xml:space="preserve"> можуть відбуватись зіткнення між об'єктами, наприклад, </w:t>
        </w:r>
      </w:ins>
      <w:proofErr w:type="spellStart"/>
      <w:ins w:id="309" w:author="Олександр Загребельний" w:date="2023-06-01T11:37:00Z">
        <w:r>
          <w:rPr>
            <w:rFonts w:cs="Times New Roman"/>
            <w:szCs w:val="28"/>
          </w:rPr>
          <w:t>пекмен</w:t>
        </w:r>
        <w:proofErr w:type="spellEnd"/>
        <w:r>
          <w:rPr>
            <w:rFonts w:cs="Times New Roman"/>
            <w:szCs w:val="28"/>
          </w:rPr>
          <w:t xml:space="preserve"> </w:t>
        </w:r>
      </w:ins>
      <w:ins w:id="310" w:author="Олександр Загребельний" w:date="2023-06-01T11:05:00Z">
        <w:r w:rsidR="003F545D" w:rsidRPr="00055884">
          <w:rPr>
            <w:rFonts w:cs="Times New Roman"/>
            <w:szCs w:val="28"/>
          </w:rPr>
          <w:t>може зіткнутись зі стіною</w:t>
        </w:r>
        <w:r w:rsidR="003F545D">
          <w:rPr>
            <w:rFonts w:cs="Times New Roman"/>
            <w:szCs w:val="28"/>
          </w:rPr>
          <w:t xml:space="preserve">, </w:t>
        </w:r>
        <w:r w:rsidR="003F545D" w:rsidRPr="00055884">
          <w:rPr>
            <w:rFonts w:cs="Times New Roman"/>
            <w:szCs w:val="28"/>
          </w:rPr>
          <w:t>ворогом</w:t>
        </w:r>
        <w:r w:rsidR="003F545D">
          <w:rPr>
            <w:rFonts w:cs="Times New Roman"/>
            <w:szCs w:val="28"/>
          </w:rPr>
          <w:t>, їжею або бонусом</w:t>
        </w:r>
        <w:r w:rsidR="003F545D" w:rsidRPr="00055884">
          <w:rPr>
            <w:rFonts w:cs="Times New Roman"/>
            <w:szCs w:val="28"/>
          </w:rPr>
          <w:t xml:space="preserve">. </w:t>
        </w:r>
        <w:r w:rsidR="003F545D">
          <w:rPr>
            <w:rFonts w:cs="Times New Roman"/>
            <w:szCs w:val="28"/>
          </w:rPr>
          <w:t>Для цього під час ігрового процесу перевіряються колізії між різними об</w:t>
        </w:r>
        <w:r w:rsidR="003F545D" w:rsidRPr="00712464">
          <w:rPr>
            <w:rFonts w:cs="Times New Roman"/>
            <w:szCs w:val="28"/>
          </w:rPr>
          <w:t>’</w:t>
        </w:r>
        <w:r w:rsidR="003F545D">
          <w:rPr>
            <w:rFonts w:cs="Times New Roman"/>
            <w:szCs w:val="28"/>
          </w:rPr>
          <w:t>єктами.</w:t>
        </w:r>
        <w:r w:rsidR="003F545D">
          <w:rPr>
            <w:rFonts w:cs="Times New Roman"/>
            <w:szCs w:val="28"/>
          </w:rPr>
          <w:br/>
        </w:r>
        <w:r w:rsidR="003F545D">
          <w:rPr>
            <w:rFonts w:cs="Times New Roman"/>
            <w:szCs w:val="28"/>
          </w:rPr>
          <w:tab/>
          <w:t xml:space="preserve">Колізія </w:t>
        </w:r>
        <w:proofErr w:type="spellStart"/>
        <w:r w:rsidR="003F545D">
          <w:rPr>
            <w:rFonts w:cs="Times New Roman"/>
            <w:szCs w:val="28"/>
          </w:rPr>
          <w:t>пекмен</w:t>
        </w:r>
        <w:proofErr w:type="spellEnd"/>
        <w:r w:rsidR="003F545D">
          <w:rPr>
            <w:rFonts w:cs="Times New Roman"/>
            <w:szCs w:val="28"/>
          </w:rPr>
          <w:t>-стіна: перевіряються чотири види колізій (</w:t>
        </w:r>
        <w:proofErr w:type="spellStart"/>
        <w:r w:rsidR="003F545D">
          <w:rPr>
            <w:rFonts w:cs="Times New Roman"/>
            <w:szCs w:val="28"/>
          </w:rPr>
          <w:t>пекмен</w:t>
        </w:r>
        <w:proofErr w:type="spellEnd"/>
        <w:r w:rsidR="003F545D">
          <w:rPr>
            <w:rFonts w:cs="Times New Roman"/>
            <w:szCs w:val="28"/>
          </w:rPr>
          <w:t xml:space="preserve"> зіштовхується зі стіною, рухаючись праворуч, ліворуч, вгору або вниз). На усі чотири випадки перевіряються умови відношення координат об</w:t>
        </w:r>
        <w:r w:rsidR="003F545D" w:rsidRPr="00712464">
          <w:rPr>
            <w:rFonts w:cs="Times New Roman"/>
            <w:szCs w:val="28"/>
          </w:rPr>
          <w:t>’</w:t>
        </w:r>
        <w:r w:rsidR="003F545D">
          <w:rPr>
            <w:rFonts w:cs="Times New Roman"/>
            <w:szCs w:val="28"/>
          </w:rPr>
          <w:t xml:space="preserve">єктів. Наприклад, для зіткнення справа перевіряється чи крайня права частина </w:t>
        </w:r>
        <w:proofErr w:type="spellStart"/>
        <w:r w:rsidR="003F545D">
          <w:rPr>
            <w:rFonts w:cs="Times New Roman"/>
            <w:szCs w:val="28"/>
          </w:rPr>
          <w:t>пекмена</w:t>
        </w:r>
        <w:proofErr w:type="spellEnd"/>
        <w:r w:rsidR="003F545D">
          <w:rPr>
            <w:rFonts w:cs="Times New Roman"/>
            <w:szCs w:val="28"/>
          </w:rPr>
          <w:t xml:space="preserve"> знаходиться в межах блоку стіни. Якщо це так, то координата </w:t>
        </w:r>
        <w:r w:rsidR="003F545D">
          <w:rPr>
            <w:rFonts w:cs="Times New Roman"/>
            <w:szCs w:val="28"/>
            <w:lang w:val="en-US"/>
          </w:rPr>
          <w:t>x</w:t>
        </w:r>
        <w:r w:rsidR="003F545D" w:rsidRPr="00ED414B">
          <w:rPr>
            <w:rFonts w:cs="Times New Roman"/>
            <w:szCs w:val="28"/>
          </w:rPr>
          <w:t xml:space="preserve"> </w:t>
        </w:r>
        <w:r w:rsidR="003F545D">
          <w:rPr>
            <w:rFonts w:cs="Times New Roman"/>
            <w:szCs w:val="28"/>
          </w:rPr>
          <w:t xml:space="preserve">центру </w:t>
        </w:r>
        <w:proofErr w:type="spellStart"/>
        <w:r w:rsidR="003F545D">
          <w:rPr>
            <w:rFonts w:cs="Times New Roman"/>
            <w:szCs w:val="28"/>
          </w:rPr>
          <w:t>пекмена</w:t>
        </w:r>
        <w:proofErr w:type="spellEnd"/>
        <w:r w:rsidR="003F545D">
          <w:rPr>
            <w:rFonts w:cs="Times New Roman"/>
            <w:szCs w:val="28"/>
          </w:rPr>
          <w:t xml:space="preserve"> </w:t>
        </w:r>
        <w:proofErr w:type="spellStart"/>
        <w:r w:rsidR="003F545D">
          <w:rPr>
            <w:rFonts w:cs="Times New Roman"/>
            <w:szCs w:val="28"/>
          </w:rPr>
          <w:t>перевизначається</w:t>
        </w:r>
        <w:proofErr w:type="spellEnd"/>
        <w:r w:rsidR="003F545D">
          <w:rPr>
            <w:rFonts w:cs="Times New Roman"/>
            <w:szCs w:val="28"/>
          </w:rPr>
          <w:t xml:space="preserve"> таким чином:</w:t>
        </w:r>
      </w:ins>
    </w:p>
    <w:p w14:paraId="208A67A6" w14:textId="77777777" w:rsidR="003F545D" w:rsidRDefault="003F545D" w:rsidP="003F545D">
      <w:pPr>
        <w:ind w:firstLine="708"/>
        <w:rPr>
          <w:ins w:id="311" w:author="Олександр Загребельний" w:date="2023-06-01T11:05:00Z"/>
          <w:rFonts w:cs="Times New Roman"/>
          <w:szCs w:val="28"/>
        </w:rPr>
      </w:pPr>
      <m:oMath>
        <m:sSub>
          <m:sSubPr>
            <m:ctrlPr>
              <w:ins w:id="312" w:author="Олександр Загребельний" w:date="2023-06-01T11:05:00Z">
                <w:rPr>
                  <w:rFonts w:ascii="Cambria Math" w:hAnsi="Cambria Math" w:cs="Times New Roman"/>
                  <w:i/>
                  <w:szCs w:val="28"/>
                  <w:lang w:val="en-US"/>
                </w:rPr>
              </w:ins>
            </m:ctrlPr>
          </m:sSubPr>
          <m:e>
            <m:r>
              <w:ins w:id="313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x</m:t>
              </w:ins>
            </m:r>
          </m:e>
          <m:sub>
            <m:r>
              <w:ins w:id="314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pacman</m:t>
              </w:ins>
            </m:r>
          </m:sub>
        </m:sSub>
        <m:r>
          <w:ins w:id="315" w:author="Олександр Загребельний" w:date="2023-06-01T11:05:00Z">
            <w:rPr>
              <w:rFonts w:ascii="Cambria Math" w:hAnsi="Cambria Math" w:cs="Times New Roman"/>
              <w:szCs w:val="28"/>
            </w:rPr>
            <m:t>=</m:t>
          </w:ins>
        </m:r>
        <m:sSub>
          <m:sSubPr>
            <m:ctrlPr>
              <w:ins w:id="316" w:author="Олександр Загребельний" w:date="2023-06-01T11:05:00Z">
                <w:rPr>
                  <w:rFonts w:ascii="Cambria Math" w:hAnsi="Cambria Math" w:cs="Times New Roman"/>
                  <w:i/>
                  <w:szCs w:val="28"/>
                  <w:lang w:val="en-US"/>
                </w:rPr>
              </w:ins>
            </m:ctrlPr>
          </m:sSubPr>
          <m:e>
            <m:r>
              <w:ins w:id="317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x</m:t>
              </w:ins>
            </m:r>
          </m:e>
          <m:sub>
            <m:r>
              <w:ins w:id="318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block</m:t>
              </w:ins>
            </m:r>
          </m:sub>
        </m:sSub>
        <m:r>
          <w:ins w:id="319" w:author="Олександр Загребельний" w:date="2023-06-01T11:05:00Z">
            <w:rPr>
              <w:rFonts w:ascii="Cambria Math" w:hAnsi="Cambria Math" w:cs="Times New Roman"/>
              <w:szCs w:val="28"/>
            </w:rPr>
            <m:t>-</m:t>
          </w:ins>
        </m:r>
        <m:sSub>
          <m:sSubPr>
            <m:ctrlPr>
              <w:ins w:id="320" w:author="Олександр Загребельний" w:date="2023-06-01T11:05:00Z">
                <w:rPr>
                  <w:rFonts w:ascii="Cambria Math" w:hAnsi="Cambria Math" w:cs="Times New Roman"/>
                  <w:i/>
                  <w:szCs w:val="28"/>
                  <w:lang w:val="en-US"/>
                </w:rPr>
              </w:ins>
            </m:ctrlPr>
          </m:sSubPr>
          <m:e>
            <m:r>
              <w:ins w:id="321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R</m:t>
              </w:ins>
            </m:r>
          </m:e>
          <m:sub>
            <m:r>
              <w:ins w:id="322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pacman</m:t>
              </w:ins>
            </m:r>
          </m:sub>
        </m:sSub>
      </m:oMath>
      <w:ins w:id="323" w:author="Олександр Загребельний" w:date="2023-06-01T11:05:00Z">
        <w:r w:rsidRPr="0019088F">
          <w:rPr>
            <w:rFonts w:cs="Times New Roman"/>
            <w:szCs w:val="28"/>
          </w:rPr>
          <w:t xml:space="preserve">  , </w:t>
        </w:r>
        <w:r>
          <w:rPr>
            <w:rFonts w:cs="Times New Roman"/>
            <w:szCs w:val="28"/>
          </w:rPr>
          <w:t>де:</w:t>
        </w:r>
      </w:ins>
    </w:p>
    <w:p w14:paraId="78B70BF7" w14:textId="77777777" w:rsidR="003F545D" w:rsidRDefault="003F545D" w:rsidP="003F545D">
      <w:pPr>
        <w:ind w:firstLine="708"/>
        <w:rPr>
          <w:ins w:id="324" w:author="Олександр Загребельний" w:date="2023-06-01T11:05:00Z"/>
          <w:rFonts w:eastAsiaTheme="minorEastAsia" w:cs="Times New Roman"/>
          <w:szCs w:val="28"/>
          <w:lang w:val="ru-RU"/>
        </w:rPr>
      </w:pPr>
      <m:oMath>
        <m:sSub>
          <m:sSubPr>
            <m:ctrlPr>
              <w:ins w:id="325" w:author="Олександр Загребельний" w:date="2023-06-01T11:05:00Z">
                <w:rPr>
                  <w:rFonts w:ascii="Cambria Math" w:hAnsi="Cambria Math" w:cs="Times New Roman"/>
                  <w:i/>
                  <w:szCs w:val="28"/>
                  <w:lang w:val="en-US"/>
                </w:rPr>
              </w:ins>
            </m:ctrlPr>
          </m:sSubPr>
          <m:e>
            <m:r>
              <w:ins w:id="326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x</m:t>
              </w:ins>
            </m:r>
          </m:e>
          <m:sub>
            <m:r>
              <w:ins w:id="327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pacman</m:t>
              </w:ins>
            </m:r>
          </m:sub>
        </m:sSub>
        <m:r>
          <w:ins w:id="328" w:author="Олександр Загребельний" w:date="2023-06-01T11:05:00Z">
            <w:rPr>
              <w:rFonts w:ascii="Cambria Math" w:hAnsi="Cambria Math" w:cs="Times New Roman"/>
              <w:szCs w:val="28"/>
              <w:lang w:val="ru-RU"/>
            </w:rPr>
            <m:t>-</m:t>
          </w:ins>
        </m:r>
      </m:oMath>
      <w:ins w:id="329" w:author="Олександр Загребельний" w:date="2023-06-01T11:05:00Z">
        <w:r w:rsidRPr="0019088F">
          <w:rPr>
            <w:rFonts w:eastAsiaTheme="minorEastAsia" w:cs="Times New Roman"/>
            <w:szCs w:val="28"/>
            <w:lang w:val="ru-RU"/>
          </w:rPr>
          <w:t xml:space="preserve"> </w:t>
        </w:r>
        <w:r>
          <w:rPr>
            <w:rFonts w:eastAsiaTheme="minorEastAsia" w:cs="Times New Roman"/>
            <w:szCs w:val="28"/>
          </w:rPr>
          <w:t xml:space="preserve">координата </w:t>
        </w:r>
        <w:r>
          <w:rPr>
            <w:rFonts w:eastAsiaTheme="minorEastAsia" w:cs="Times New Roman"/>
            <w:szCs w:val="28"/>
            <w:lang w:val="en-US"/>
          </w:rPr>
          <w:t>x</w:t>
        </w:r>
        <w:r w:rsidRPr="0019088F">
          <w:rPr>
            <w:rFonts w:eastAsiaTheme="minorEastAsia" w:cs="Times New Roman"/>
            <w:szCs w:val="28"/>
            <w:lang w:val="ru-RU"/>
          </w:rPr>
          <w:t xml:space="preserve"> </w:t>
        </w:r>
        <w:r>
          <w:rPr>
            <w:rFonts w:eastAsiaTheme="minorEastAsia" w:cs="Times New Roman"/>
            <w:szCs w:val="28"/>
          </w:rPr>
          <w:t xml:space="preserve">центру </w:t>
        </w:r>
        <w:proofErr w:type="spellStart"/>
        <w:r>
          <w:rPr>
            <w:rFonts w:eastAsiaTheme="minorEastAsia" w:cs="Times New Roman"/>
            <w:szCs w:val="28"/>
          </w:rPr>
          <w:t>пекмена</w:t>
        </w:r>
        <w:proofErr w:type="spellEnd"/>
        <w:r w:rsidRPr="0019088F">
          <w:rPr>
            <w:rFonts w:eastAsiaTheme="minorEastAsia" w:cs="Times New Roman"/>
            <w:szCs w:val="28"/>
            <w:lang w:val="ru-RU"/>
          </w:rPr>
          <w:t>;</w:t>
        </w:r>
      </w:ins>
    </w:p>
    <w:p w14:paraId="2152F992" w14:textId="77777777" w:rsidR="003F545D" w:rsidRDefault="003F545D" w:rsidP="003F545D">
      <w:pPr>
        <w:ind w:firstLine="708"/>
        <w:rPr>
          <w:ins w:id="330" w:author="Олександр Загребельний" w:date="2023-06-01T11:05:00Z"/>
          <w:rFonts w:eastAsiaTheme="minorEastAsia" w:cs="Times New Roman"/>
          <w:szCs w:val="28"/>
        </w:rPr>
      </w:pPr>
      <m:oMath>
        <m:sSub>
          <m:sSubPr>
            <m:ctrlPr>
              <w:ins w:id="331" w:author="Олександр Загребельний" w:date="2023-06-01T11:05:00Z">
                <w:rPr>
                  <w:rFonts w:ascii="Cambria Math" w:hAnsi="Cambria Math" w:cs="Times New Roman"/>
                  <w:i/>
                  <w:szCs w:val="28"/>
                  <w:lang w:val="en-US"/>
                </w:rPr>
              </w:ins>
            </m:ctrlPr>
          </m:sSubPr>
          <m:e>
            <m:r>
              <w:ins w:id="332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x</m:t>
              </w:ins>
            </m:r>
          </m:e>
          <m:sub>
            <m:r>
              <w:ins w:id="333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block</m:t>
              </w:ins>
            </m:r>
          </m:sub>
        </m:sSub>
        <m:r>
          <w:ins w:id="334" w:author="Олександр Загребельний" w:date="2023-06-01T11:05:00Z"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- </m:t>
          </w:ins>
        </m:r>
      </m:oMath>
      <w:ins w:id="335" w:author="Олександр Загребельний" w:date="2023-06-01T11:05:00Z">
        <w:r>
          <w:rPr>
            <w:rFonts w:eastAsiaTheme="minorEastAsia" w:cs="Times New Roman"/>
            <w:szCs w:val="28"/>
          </w:rPr>
          <w:t xml:space="preserve">координата </w:t>
        </w:r>
        <w:r>
          <w:rPr>
            <w:rFonts w:eastAsiaTheme="minorEastAsia" w:cs="Times New Roman"/>
            <w:szCs w:val="28"/>
            <w:lang w:val="en-US"/>
          </w:rPr>
          <w:t>x</w:t>
        </w:r>
        <w:r w:rsidRPr="0019088F">
          <w:rPr>
            <w:rFonts w:eastAsiaTheme="minorEastAsia" w:cs="Times New Roman"/>
            <w:szCs w:val="28"/>
            <w:lang w:val="ru-RU"/>
          </w:rPr>
          <w:t xml:space="preserve"> </w:t>
        </w:r>
        <w:r>
          <w:rPr>
            <w:rFonts w:eastAsiaTheme="minorEastAsia" w:cs="Times New Roman"/>
            <w:szCs w:val="28"/>
          </w:rPr>
          <w:t>лівого краю блоку</w:t>
        </w:r>
        <w:r w:rsidRPr="0019088F">
          <w:rPr>
            <w:rFonts w:eastAsiaTheme="minorEastAsia" w:cs="Times New Roman"/>
            <w:szCs w:val="28"/>
            <w:lang w:val="ru-RU"/>
          </w:rPr>
          <w:t>;</w:t>
        </w:r>
      </w:ins>
    </w:p>
    <w:p w14:paraId="073D0CD1" w14:textId="77777777" w:rsidR="003F545D" w:rsidRPr="0019088F" w:rsidRDefault="003F545D" w:rsidP="003F545D">
      <w:pPr>
        <w:ind w:firstLine="708"/>
        <w:rPr>
          <w:ins w:id="336" w:author="Олександр Загребельний" w:date="2023-06-01T11:05:00Z"/>
          <w:rFonts w:cs="Times New Roman"/>
          <w:szCs w:val="28"/>
        </w:rPr>
      </w:pPr>
      <m:oMath>
        <m:sSub>
          <m:sSubPr>
            <m:ctrlPr>
              <w:ins w:id="337" w:author="Олександр Загребельний" w:date="2023-06-01T11:05:00Z">
                <w:rPr>
                  <w:rFonts w:ascii="Cambria Math" w:hAnsi="Cambria Math" w:cs="Times New Roman"/>
                  <w:i/>
                  <w:szCs w:val="28"/>
                  <w:lang w:val="en-US"/>
                </w:rPr>
              </w:ins>
            </m:ctrlPr>
          </m:sSubPr>
          <m:e>
            <m:r>
              <w:ins w:id="338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R</m:t>
              </w:ins>
            </m:r>
          </m:e>
          <m:sub>
            <m:r>
              <w:ins w:id="339" w:author="Олександр Загребельний" w:date="2023-06-01T11:05:00Z">
                <w:rPr>
                  <w:rFonts w:ascii="Cambria Math" w:hAnsi="Cambria Math" w:cs="Times New Roman"/>
                  <w:szCs w:val="28"/>
                  <w:lang w:val="en-US"/>
                </w:rPr>
                <m:t>pacman</m:t>
              </w:ins>
            </m:r>
          </m:sub>
        </m:sSub>
        <m:r>
          <w:ins w:id="340" w:author="Олександр Загребельний" w:date="2023-06-01T11:05:00Z">
            <w:rPr>
              <w:rFonts w:ascii="Cambria Math" w:hAnsi="Cambria Math" w:cs="Times New Roman"/>
              <w:szCs w:val="28"/>
            </w:rPr>
            <m:t xml:space="preserve">- </m:t>
          </w:ins>
        </m:r>
      </m:oMath>
      <w:ins w:id="341" w:author="Олександр Загребельний" w:date="2023-06-01T11:05:00Z">
        <w:r>
          <w:rPr>
            <w:rFonts w:eastAsiaTheme="minorEastAsia" w:cs="Times New Roman"/>
            <w:szCs w:val="28"/>
          </w:rPr>
          <w:t>радіус пекмена</w:t>
        </w:r>
        <w:r w:rsidRPr="0019088F">
          <w:rPr>
            <w:rFonts w:eastAsiaTheme="minorEastAsia" w:cs="Times New Roman"/>
            <w:szCs w:val="28"/>
          </w:rPr>
          <w:t>;</w:t>
        </w:r>
      </w:ins>
    </w:p>
    <w:p w14:paraId="4C2158EF" w14:textId="2ADB98D4" w:rsidR="003F545D" w:rsidRDefault="003F545D" w:rsidP="003F545D">
      <w:pPr>
        <w:ind w:firstLine="708"/>
        <w:rPr>
          <w:ins w:id="342" w:author="Олександр Загребельний" w:date="2023-06-01T11:05:00Z"/>
          <w:rFonts w:cs="Times New Roman"/>
          <w:szCs w:val="28"/>
        </w:rPr>
      </w:pPr>
      <w:ins w:id="343" w:author="Олександр Загребельний" w:date="2023-06-01T11:05:00Z">
        <w:r w:rsidRPr="00055884">
          <w:rPr>
            <w:rFonts w:cs="Times New Roman"/>
            <w:szCs w:val="28"/>
          </w:rPr>
          <w:t>Також взаємодія об'єктів включає збирання їж</w:t>
        </w:r>
      </w:ins>
      <w:ins w:id="344" w:author="Олександр Загребельний" w:date="2023-06-01T11:38:00Z">
        <w:r w:rsidR="001A38F1">
          <w:rPr>
            <w:rFonts w:cs="Times New Roman"/>
            <w:szCs w:val="28"/>
          </w:rPr>
          <w:t>і та бонусів</w:t>
        </w:r>
      </w:ins>
      <w:ins w:id="345" w:author="Олександр Загребельний" w:date="2023-06-01T11:05:00Z">
        <w:r w:rsidRPr="00055884">
          <w:rPr>
            <w:rFonts w:cs="Times New Roman"/>
            <w:szCs w:val="28"/>
          </w:rPr>
          <w:t xml:space="preserve"> </w:t>
        </w:r>
      </w:ins>
      <w:proofErr w:type="spellStart"/>
      <w:ins w:id="346" w:author="Олександр Загребельний" w:date="2023-06-01T11:38:00Z">
        <w:r w:rsidR="001A38F1">
          <w:rPr>
            <w:rFonts w:cs="Times New Roman"/>
            <w:szCs w:val="28"/>
          </w:rPr>
          <w:t>пекменом</w:t>
        </w:r>
      </w:ins>
      <w:proofErr w:type="spellEnd"/>
      <w:ins w:id="347" w:author="Олександр Загребельний" w:date="2023-06-01T11:05:00Z">
        <w:r w:rsidRPr="00055884">
          <w:rPr>
            <w:rFonts w:cs="Times New Roman"/>
            <w:szCs w:val="28"/>
          </w:rPr>
          <w:t xml:space="preserve">, що збільшує його </w:t>
        </w:r>
      </w:ins>
      <w:ins w:id="348" w:author="Олександр Загребельний" w:date="2023-06-01T11:38:00Z">
        <w:r w:rsidR="001A38F1">
          <w:rPr>
            <w:rFonts w:cs="Times New Roman"/>
            <w:szCs w:val="28"/>
          </w:rPr>
          <w:t>кількість очок</w:t>
        </w:r>
      </w:ins>
      <w:ins w:id="349" w:author="Олександр Загребельний" w:date="2023-06-01T11:05:00Z">
        <w:r w:rsidRPr="00055884">
          <w:rPr>
            <w:rFonts w:cs="Times New Roman"/>
            <w:szCs w:val="28"/>
          </w:rPr>
          <w:t>.</w:t>
        </w:r>
        <w:r w:rsidRPr="0019088F">
          <w:rPr>
            <w:rFonts w:cs="Times New Roman"/>
            <w:szCs w:val="28"/>
          </w:rPr>
          <w:t xml:space="preserve"> </w:t>
        </w:r>
        <w:r>
          <w:rPr>
            <w:rFonts w:cs="Times New Roman"/>
            <w:szCs w:val="28"/>
          </w:rPr>
          <w:t xml:space="preserve">Колізія </w:t>
        </w:r>
        <w:proofErr w:type="spellStart"/>
        <w:r>
          <w:rPr>
            <w:rFonts w:cs="Times New Roman"/>
            <w:szCs w:val="28"/>
          </w:rPr>
          <w:t>пекмена</w:t>
        </w:r>
        <w:proofErr w:type="spellEnd"/>
        <w:r>
          <w:rPr>
            <w:rFonts w:cs="Times New Roman"/>
            <w:szCs w:val="28"/>
          </w:rPr>
          <w:t xml:space="preserve"> з їжею визначається за відношенням координат їх центрів та радіусів за наступною формулою:</w:t>
        </w:r>
      </w:ins>
    </w:p>
    <w:p w14:paraId="365DACB4" w14:textId="77777777" w:rsidR="003F545D" w:rsidRPr="0019088F" w:rsidRDefault="003F545D" w:rsidP="003F545D">
      <w:pPr>
        <w:ind w:left="708" w:firstLine="708"/>
        <w:rPr>
          <w:ins w:id="350" w:author="Олександр Загребельний" w:date="2023-06-01T11:05:00Z"/>
          <w:rFonts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ins w:id="351" w:author="Олександр Загребельний" w:date="2023-06-01T11:05:00Z"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w:ins>
              </m:ctrlPr>
            </m:sSubPr>
            <m:e>
              <m:sSub>
                <m:sSubPr>
                  <m:ctrlPr>
                    <w:ins w:id="352" w:author="Олександр Загребельний" w:date="2023-06-01T11:05:00Z"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w:ins>
                  </m:ctrlPr>
                </m:sSubPr>
                <m:e>
                  <m:r>
                    <w:ins w:id="353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w:ins>
                  </m:r>
                </m:e>
                <m:sub>
                  <m:r>
                    <w:ins w:id="354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food</m:t>
                    </w:ins>
                  </m:r>
                </m:sub>
              </m:sSub>
              <m:r>
                <w:ins w:id="355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w:ins>
              </m:r>
              <m:sSub>
                <m:sSubPr>
                  <m:ctrlPr>
                    <w:ins w:id="356" w:author="Олександр Загребельний" w:date="2023-06-01T11:05:00Z"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w:ins>
                  </m:ctrlPr>
                </m:sSubPr>
                <m:e>
                  <m:r>
                    <w:ins w:id="357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w:ins>
                  </m:r>
                </m:e>
                <m:sub>
                  <m:r>
                    <w:ins w:id="358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pacman</m:t>
                    </w:ins>
                  </m:r>
                </m:sub>
              </m:sSub>
              <m:r>
                <w:ins w:id="359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w:ins>
              </m:r>
              <m:sSub>
                <m:sSubPr>
                  <m:ctrlPr>
                    <w:ins w:id="360" w:author="Олександр Загребельний" w:date="2023-06-01T11:05:00Z"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w:ins>
                  </m:ctrlPr>
                </m:sSubPr>
                <m:e>
                  <m:r>
                    <w:ins w:id="361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w:ins>
                  </m:r>
                </m:e>
                <m:sub>
                  <m:r>
                    <w:ins w:id="362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food</m:t>
                    </w:ins>
                  </m:r>
                </m:sub>
              </m:sSub>
              <m:r>
                <w:ins w:id="363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≤x</m:t>
                </w:ins>
              </m:r>
            </m:e>
            <m:sub>
              <m:r>
                <w:ins w:id="364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pacman</m:t>
                </w:ins>
              </m:r>
            </m:sub>
          </m:sSub>
          <m:r>
            <w:ins w:id="365" w:author="Олександр Загребельний" w:date="2023-06-01T11:05:00Z">
              <w:rPr>
                <w:rFonts w:ascii="Cambria Math" w:hAnsi="Cambria Math" w:cs="Times New Roman"/>
                <w:szCs w:val="28"/>
                <w:lang w:val="en-US"/>
              </w:rPr>
              <m:t>≤</m:t>
            </w:ins>
          </m:r>
          <m:sSub>
            <m:sSubPr>
              <m:ctrlPr>
                <w:ins w:id="366" w:author="Олександр Загребельний" w:date="2023-06-01T11:05:00Z"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w:ins>
              </m:ctrlPr>
            </m:sSubPr>
            <m:e>
              <m:r>
                <w:ins w:id="367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w:ins>
              </m:r>
            </m:e>
            <m:sub>
              <m:r>
                <w:ins w:id="368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food</m:t>
                </w:ins>
              </m:r>
            </m:sub>
          </m:sSub>
          <m:r>
            <w:ins w:id="369" w:author="Олександр Загребельний" w:date="2023-06-01T11:05:00Z">
              <w:rPr>
                <w:rFonts w:ascii="Cambria Math" w:hAnsi="Cambria Math" w:cs="Times New Roman"/>
                <w:szCs w:val="28"/>
                <w:lang w:val="en-US"/>
              </w:rPr>
              <m:t>+</m:t>
            </w:ins>
          </m:r>
          <m:sSub>
            <m:sSubPr>
              <m:ctrlPr>
                <w:ins w:id="370" w:author="Олександр Загребельний" w:date="2023-06-01T11:05:00Z"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w:ins>
              </m:ctrlPr>
            </m:sSubPr>
            <m:e>
              <m:r>
                <w:ins w:id="371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w:ins>
              </m:r>
            </m:e>
            <m:sub>
              <m:r>
                <w:ins w:id="372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pacman</m:t>
                </w:ins>
              </m:r>
            </m:sub>
          </m:sSub>
          <m:r>
            <w:ins w:id="373" w:author="Олександр Загребельний" w:date="2023-06-01T11:05:00Z">
              <w:rPr>
                <w:rFonts w:ascii="Cambria Math" w:hAnsi="Cambria Math" w:cs="Times New Roman"/>
                <w:szCs w:val="28"/>
                <w:lang w:val="en-US"/>
              </w:rPr>
              <m:t>-</m:t>
            </w:ins>
          </m:r>
          <m:sSub>
            <m:sSubPr>
              <m:ctrlPr>
                <w:ins w:id="374" w:author="Олександр Загребельний" w:date="2023-06-01T11:05:00Z"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w:ins>
              </m:ctrlPr>
            </m:sSubPr>
            <m:e>
              <m:r>
                <w:ins w:id="375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w:ins>
              </m:r>
            </m:e>
            <m:sub>
              <m:r>
                <w:ins w:id="376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food</m:t>
                </w:ins>
              </m:r>
            </m:sub>
          </m:sSub>
        </m:oMath>
      </m:oMathPara>
    </w:p>
    <w:p w14:paraId="42B7541A" w14:textId="77777777" w:rsidR="003F545D" w:rsidRPr="0019088F" w:rsidRDefault="003F545D" w:rsidP="003F545D">
      <w:pPr>
        <w:ind w:left="708" w:firstLine="708"/>
        <w:rPr>
          <w:ins w:id="377" w:author="Олександр Загребельний" w:date="2023-06-01T11:05:00Z"/>
          <w:rFonts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ins w:id="378" w:author="Олександр Загребельний" w:date="2023-06-01T11:05:00Z"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w:ins>
              </m:ctrlPr>
            </m:sSubPr>
            <m:e>
              <m:sSub>
                <m:sSubPr>
                  <m:ctrlPr>
                    <w:ins w:id="379" w:author="Олександр Загребельний" w:date="2023-06-01T11:05:00Z"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w:ins>
                  </m:ctrlPr>
                </m:sSubPr>
                <m:e>
                  <m:r>
                    <w:ins w:id="380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w:ins>
                  </m:r>
                </m:e>
                <m:sub>
                  <m:r>
                    <w:ins w:id="381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food</m:t>
                    </w:ins>
                  </m:r>
                </m:sub>
              </m:sSub>
              <m:r>
                <w:ins w:id="382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w:ins>
              </m:r>
              <m:sSub>
                <m:sSubPr>
                  <m:ctrlPr>
                    <w:ins w:id="383" w:author="Олександр Загребельний" w:date="2023-06-01T11:05:00Z"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w:ins>
                  </m:ctrlPr>
                </m:sSubPr>
                <m:e>
                  <m:r>
                    <w:ins w:id="384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w:ins>
                  </m:r>
                </m:e>
                <m:sub>
                  <m:r>
                    <w:ins w:id="385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pacman</m:t>
                    </w:ins>
                  </m:r>
                </m:sub>
              </m:sSub>
              <m:r>
                <w:ins w:id="386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w:ins>
              </m:r>
              <m:sSub>
                <m:sSubPr>
                  <m:ctrlPr>
                    <w:ins w:id="387" w:author="Олександр Загребельний" w:date="2023-06-01T11:05:00Z"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w:ins>
                  </m:ctrlPr>
                </m:sSubPr>
                <m:e>
                  <m:r>
                    <w:ins w:id="388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w:ins>
                  </m:r>
                </m:e>
                <m:sub>
                  <m:r>
                    <w:ins w:id="389" w:author="Олександр Загребельний" w:date="2023-06-01T11:05:00Z"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food</m:t>
                    </w:ins>
                  </m:r>
                </m:sub>
              </m:sSub>
              <m:r>
                <w:ins w:id="390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≤y</m:t>
                </w:ins>
              </m:r>
            </m:e>
            <m:sub>
              <m:r>
                <w:ins w:id="391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pacman</m:t>
                </w:ins>
              </m:r>
            </m:sub>
          </m:sSub>
          <m:r>
            <w:ins w:id="392" w:author="Олександр Загребельний" w:date="2023-06-01T11:05:00Z">
              <w:rPr>
                <w:rFonts w:ascii="Cambria Math" w:hAnsi="Cambria Math" w:cs="Times New Roman"/>
                <w:szCs w:val="28"/>
                <w:lang w:val="en-US"/>
              </w:rPr>
              <m:t>≤</m:t>
            </w:ins>
          </m:r>
          <m:sSub>
            <m:sSubPr>
              <m:ctrlPr>
                <w:ins w:id="393" w:author="Олександр Загребельний" w:date="2023-06-01T11:05:00Z"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w:ins>
              </m:ctrlPr>
            </m:sSubPr>
            <m:e>
              <m:r>
                <w:ins w:id="394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w:ins>
              </m:r>
            </m:e>
            <m:sub>
              <m:r>
                <w:ins w:id="395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food</m:t>
                </w:ins>
              </m:r>
            </m:sub>
          </m:sSub>
          <m:r>
            <w:ins w:id="396" w:author="Олександр Загребельний" w:date="2023-06-01T11:05:00Z">
              <w:rPr>
                <w:rFonts w:ascii="Cambria Math" w:hAnsi="Cambria Math" w:cs="Times New Roman"/>
                <w:szCs w:val="28"/>
                <w:lang w:val="en-US"/>
              </w:rPr>
              <m:t>+</m:t>
            </w:ins>
          </m:r>
          <m:sSub>
            <m:sSubPr>
              <m:ctrlPr>
                <w:ins w:id="397" w:author="Олександр Загребельний" w:date="2023-06-01T11:05:00Z"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w:ins>
              </m:ctrlPr>
            </m:sSubPr>
            <m:e>
              <m:r>
                <w:ins w:id="398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w:ins>
              </m:r>
            </m:e>
            <m:sub>
              <m:r>
                <w:ins w:id="399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pacman</m:t>
                </w:ins>
              </m:r>
            </m:sub>
          </m:sSub>
          <m:r>
            <w:ins w:id="400" w:author="Олександр Загребельний" w:date="2023-06-01T11:05:00Z">
              <w:rPr>
                <w:rFonts w:ascii="Cambria Math" w:hAnsi="Cambria Math" w:cs="Times New Roman"/>
                <w:szCs w:val="28"/>
                <w:lang w:val="en-US"/>
              </w:rPr>
              <m:t>-</m:t>
            </w:ins>
          </m:r>
          <m:sSub>
            <m:sSubPr>
              <m:ctrlPr>
                <w:ins w:id="401" w:author="Олександр Загребельний" w:date="2023-06-01T11:05:00Z"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w:ins>
              </m:ctrlPr>
            </m:sSubPr>
            <m:e>
              <m:r>
                <w:ins w:id="402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w:ins>
              </m:r>
            </m:e>
            <m:sub>
              <m:r>
                <w:ins w:id="403" w:author="Олександр Загребельний" w:date="2023-06-01T11:05:00Z">
                  <w:rPr>
                    <w:rFonts w:ascii="Cambria Math" w:hAnsi="Cambria Math" w:cs="Times New Roman"/>
                    <w:szCs w:val="28"/>
                    <w:lang w:val="en-US"/>
                  </w:rPr>
                  <m:t>food</m:t>
                </w:ins>
              </m:r>
            </m:sub>
          </m:sSub>
        </m:oMath>
      </m:oMathPara>
    </w:p>
    <w:p w14:paraId="0E2233B4" w14:textId="77777777" w:rsidR="003F545D" w:rsidRPr="00055884" w:rsidRDefault="003F545D" w:rsidP="003F545D">
      <w:pPr>
        <w:ind w:firstLine="708"/>
        <w:rPr>
          <w:ins w:id="404" w:author="Олександр Загребельний" w:date="2023-06-01T11:05:00Z"/>
          <w:rFonts w:cs="Times New Roman"/>
          <w:szCs w:val="28"/>
        </w:rPr>
      </w:pPr>
      <w:ins w:id="405" w:author="Олександр Загребельний" w:date="2023-06-01T11:05:00Z">
        <w:r>
          <w:rPr>
            <w:rFonts w:cs="Times New Roman"/>
            <w:szCs w:val="28"/>
          </w:rPr>
          <w:t xml:space="preserve">Якщо обидві </w:t>
        </w:r>
        <w:proofErr w:type="spellStart"/>
        <w:r>
          <w:rPr>
            <w:rFonts w:cs="Times New Roman"/>
            <w:szCs w:val="28"/>
          </w:rPr>
          <w:t>нервіності</w:t>
        </w:r>
        <w:proofErr w:type="spellEnd"/>
        <w:r>
          <w:rPr>
            <w:rFonts w:cs="Times New Roman"/>
            <w:szCs w:val="28"/>
          </w:rPr>
          <w:t xml:space="preserve"> виконуються, значить колізія між </w:t>
        </w:r>
        <w:proofErr w:type="spellStart"/>
        <w:r>
          <w:rPr>
            <w:rFonts w:cs="Times New Roman"/>
            <w:szCs w:val="28"/>
          </w:rPr>
          <w:t>пекменом</w:t>
        </w:r>
        <w:proofErr w:type="spellEnd"/>
        <w:r>
          <w:rPr>
            <w:rFonts w:cs="Times New Roman"/>
            <w:szCs w:val="28"/>
          </w:rPr>
          <w:t xml:space="preserve"> та їжею відбулася, а отже відповідний об</w:t>
        </w:r>
        <w:r>
          <w:rPr>
            <w:rFonts w:cs="Times New Roman"/>
            <w:szCs w:val="28"/>
            <w:lang w:val="en-US"/>
          </w:rPr>
          <w:t>’</w:t>
        </w:r>
        <w:proofErr w:type="spellStart"/>
        <w:r>
          <w:rPr>
            <w:rFonts w:cs="Times New Roman"/>
            <w:szCs w:val="28"/>
          </w:rPr>
          <w:t>єкт</w:t>
        </w:r>
        <w:proofErr w:type="spellEnd"/>
        <w:r>
          <w:rPr>
            <w:rFonts w:cs="Times New Roman"/>
            <w:szCs w:val="28"/>
          </w:rPr>
          <w:t xml:space="preserve"> їжі видаляється, а </w:t>
        </w:r>
        <w:proofErr w:type="spellStart"/>
        <w:r>
          <w:rPr>
            <w:rFonts w:cs="Times New Roman"/>
            <w:szCs w:val="28"/>
          </w:rPr>
          <w:t>пекмену</w:t>
        </w:r>
        <w:proofErr w:type="spellEnd"/>
        <w:r>
          <w:rPr>
            <w:rFonts w:cs="Times New Roman"/>
            <w:szCs w:val="28"/>
          </w:rPr>
          <w:t xml:space="preserve"> нараховуються </w:t>
        </w:r>
        <w:proofErr w:type="spellStart"/>
        <w:r>
          <w:rPr>
            <w:rFonts w:cs="Times New Roman"/>
            <w:szCs w:val="28"/>
          </w:rPr>
          <w:t>очки</w:t>
        </w:r>
        <w:proofErr w:type="spellEnd"/>
        <w:r>
          <w:rPr>
            <w:rFonts w:cs="Times New Roman"/>
            <w:szCs w:val="28"/>
          </w:rPr>
          <w:t>.</w:t>
        </w:r>
      </w:ins>
    </w:p>
    <w:p w14:paraId="51263417" w14:textId="77777777" w:rsidR="003F545D" w:rsidRDefault="003F545D" w:rsidP="003F545D">
      <w:pPr>
        <w:ind w:firstLine="360"/>
        <w:rPr>
          <w:ins w:id="406" w:author="Олександр Загребельний" w:date="2023-06-01T11:05:00Z"/>
          <w:rFonts w:cs="Times New Roman"/>
          <w:szCs w:val="28"/>
        </w:rPr>
      </w:pPr>
      <w:ins w:id="407" w:author="Олександр Загребельний" w:date="2023-06-01T11:05:00Z">
        <w:r w:rsidRPr="00055884">
          <w:rPr>
            <w:rFonts w:cs="Times New Roman"/>
            <w:szCs w:val="28"/>
          </w:rPr>
          <w:t>2.5</w:t>
        </w:r>
        <w:r>
          <w:rPr>
            <w:rFonts w:cs="Times New Roman"/>
            <w:szCs w:val="28"/>
          </w:rPr>
          <w:t>.</w:t>
        </w:r>
        <w:r w:rsidRPr="00055884">
          <w:rPr>
            <w:rFonts w:cs="Times New Roman"/>
            <w:szCs w:val="28"/>
          </w:rPr>
          <w:t xml:space="preserve"> Правила </w:t>
        </w:r>
        <w:r>
          <w:rPr>
            <w:rFonts w:cs="Times New Roman"/>
            <w:szCs w:val="28"/>
          </w:rPr>
          <w:t>нарахування балів</w:t>
        </w:r>
        <w:r w:rsidRPr="00055884">
          <w:rPr>
            <w:rFonts w:cs="Times New Roman"/>
            <w:szCs w:val="28"/>
          </w:rPr>
          <w:t xml:space="preserve"> та умови завершення</w:t>
        </w:r>
        <w:r>
          <w:rPr>
            <w:rFonts w:cs="Times New Roman"/>
            <w:szCs w:val="28"/>
          </w:rPr>
          <w:t xml:space="preserve"> гри</w:t>
        </w:r>
      </w:ins>
    </w:p>
    <w:p w14:paraId="41A93CEF" w14:textId="5AAC4CFC" w:rsidR="003F545D" w:rsidRDefault="0089434A" w:rsidP="003F545D">
      <w:pPr>
        <w:ind w:firstLine="360"/>
        <w:rPr>
          <w:ins w:id="408" w:author="Олександр Загребельний" w:date="2023-06-01T12:12:00Z"/>
          <w:rFonts w:cs="Times New Roman"/>
          <w:szCs w:val="28"/>
        </w:rPr>
      </w:pPr>
      <w:ins w:id="409" w:author="Олександр Загребельний" w:date="2023-06-01T12:06:00Z">
        <w:r>
          <w:rPr>
            <w:rFonts w:cs="Times New Roman"/>
            <w:szCs w:val="28"/>
          </w:rPr>
          <w:t>Загальн</w:t>
        </w:r>
      </w:ins>
      <w:ins w:id="410" w:author="Олександр Загребельний" w:date="2023-06-01T12:07:00Z">
        <w:r>
          <w:rPr>
            <w:rFonts w:cs="Times New Roman"/>
            <w:szCs w:val="28"/>
          </w:rPr>
          <w:t>а кількість оч</w:t>
        </w:r>
      </w:ins>
      <w:ins w:id="411" w:author="Олександр Загребельний" w:date="2023-06-01T12:13:00Z">
        <w:r>
          <w:rPr>
            <w:rFonts w:cs="Times New Roman"/>
            <w:szCs w:val="28"/>
          </w:rPr>
          <w:t>ок</w:t>
        </w:r>
      </w:ins>
      <w:ins w:id="412" w:author="Олександр Загребельний" w:date="2023-06-01T12:07:00Z">
        <w:r>
          <w:rPr>
            <w:rFonts w:cs="Times New Roman"/>
            <w:szCs w:val="28"/>
          </w:rPr>
          <w:t xml:space="preserve"> залежить від результату гри, кількості смертей та часу, витраченого на гру.</w:t>
        </w:r>
      </w:ins>
      <w:ins w:id="413" w:author="Олександр Загребельний" w:date="2023-06-01T12:08:00Z">
        <w:r>
          <w:rPr>
            <w:rFonts w:cs="Times New Roman"/>
            <w:szCs w:val="28"/>
          </w:rPr>
          <w:t xml:space="preserve"> Як</w:t>
        </w:r>
      </w:ins>
      <w:ins w:id="414" w:author="Олександр Загребельний" w:date="2023-06-01T12:10:00Z">
        <w:r>
          <w:rPr>
            <w:rFonts w:cs="Times New Roman"/>
            <w:szCs w:val="28"/>
          </w:rPr>
          <w:t xml:space="preserve">що гра закінчилась поразкою гравця, то кількість очок залишається незмінною. </w:t>
        </w:r>
      </w:ins>
      <w:ins w:id="415" w:author="Олександр Загребельний" w:date="2023-06-01T12:11:00Z">
        <w:r>
          <w:rPr>
            <w:rFonts w:cs="Times New Roman"/>
            <w:szCs w:val="28"/>
          </w:rPr>
          <w:t xml:space="preserve">У разі перемоги рахунок гравця </w:t>
        </w:r>
        <w:proofErr w:type="spellStart"/>
        <w:r>
          <w:rPr>
            <w:rFonts w:cs="Times New Roman"/>
            <w:szCs w:val="28"/>
          </w:rPr>
          <w:t>домножується</w:t>
        </w:r>
        <w:proofErr w:type="spellEnd"/>
        <w:r>
          <w:rPr>
            <w:rFonts w:cs="Times New Roman"/>
            <w:szCs w:val="28"/>
          </w:rPr>
          <w:t xml:space="preserve"> на спеціальні коефіцієнти, які залежать від кількості смертей </w:t>
        </w:r>
        <w:proofErr w:type="spellStart"/>
        <w:r>
          <w:rPr>
            <w:rFonts w:cs="Times New Roman"/>
            <w:szCs w:val="28"/>
          </w:rPr>
          <w:t>пекмена</w:t>
        </w:r>
        <w:proofErr w:type="spellEnd"/>
        <w:r>
          <w:rPr>
            <w:rFonts w:cs="Times New Roman"/>
            <w:szCs w:val="28"/>
          </w:rPr>
          <w:t xml:space="preserve"> за всю гру та час</w:t>
        </w:r>
      </w:ins>
      <w:ins w:id="416" w:author="Олександр Загребельний" w:date="2023-06-01T12:12:00Z">
        <w:r>
          <w:rPr>
            <w:rFonts w:cs="Times New Roman"/>
            <w:szCs w:val="28"/>
          </w:rPr>
          <w:t>, витрачений на її проходження. Залежність коефіцієнтів від результатів гри наведено в таблиці 2.1.</w:t>
        </w:r>
      </w:ins>
    </w:p>
    <w:p w14:paraId="150483F0" w14:textId="77777777" w:rsidR="0089434A" w:rsidRDefault="0089434A" w:rsidP="003F545D">
      <w:pPr>
        <w:ind w:firstLine="360"/>
        <w:rPr>
          <w:ins w:id="417" w:author="Олександр Загребельний" w:date="2023-06-01T12:45:00Z"/>
          <w:rFonts w:cs="Times New Roman"/>
          <w:szCs w:val="28"/>
        </w:rPr>
      </w:pPr>
    </w:p>
    <w:p w14:paraId="20F79261" w14:textId="4DE7010C" w:rsidR="005D545F" w:rsidRDefault="005D545F" w:rsidP="005D545F">
      <w:pPr>
        <w:ind w:firstLine="708"/>
        <w:jc w:val="left"/>
        <w:rPr>
          <w:ins w:id="418" w:author="Олександр Загребельний" w:date="2023-06-01T11:05:00Z"/>
          <w:rFonts w:cs="Times New Roman"/>
          <w:szCs w:val="28"/>
        </w:rPr>
        <w:pPrChange w:id="419" w:author="Олександр Загребельний" w:date="2023-06-01T12:45:00Z">
          <w:pPr>
            <w:ind w:firstLine="360"/>
          </w:pPr>
        </w:pPrChange>
      </w:pPr>
      <w:ins w:id="420" w:author="Олександр Загребельний" w:date="2023-06-01T12:45:00Z">
        <w:r>
          <w:rPr>
            <w:rFonts w:cs="Times New Roman"/>
            <w:szCs w:val="28"/>
          </w:rPr>
          <w:lastRenderedPageBreak/>
          <w:t>Таблиця 2.1 – коефіцієнти-множники очок</w:t>
        </w:r>
      </w:ins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  <w:tblPrChange w:id="421" w:author="Олександр Загребельний" w:date="2023-06-01T12:09:00Z">
          <w:tblPr>
            <w:tblStyle w:val="ab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81"/>
        <w:gridCol w:w="3544"/>
        <w:gridCol w:w="2404"/>
        <w:tblGridChange w:id="422">
          <w:tblGrid>
            <w:gridCol w:w="3964"/>
            <w:gridCol w:w="3828"/>
            <w:gridCol w:w="1837"/>
          </w:tblGrid>
        </w:tblGridChange>
      </w:tblGrid>
      <w:tr w:rsidR="003F545D" w14:paraId="0E057F0D" w14:textId="77777777" w:rsidTr="0089434A">
        <w:trPr>
          <w:trHeight w:val="544"/>
          <w:ins w:id="423" w:author="Олександр Загребельний" w:date="2023-06-01T11:05:00Z"/>
        </w:trPr>
        <w:tc>
          <w:tcPr>
            <w:tcW w:w="7225" w:type="dxa"/>
            <w:gridSpan w:val="2"/>
            <w:tcPrChange w:id="424" w:author="Олександр Загребельний" w:date="2023-06-01T12:09:00Z">
              <w:tcPr>
                <w:tcW w:w="7792" w:type="dxa"/>
                <w:gridSpan w:val="2"/>
              </w:tcPr>
            </w:tcPrChange>
          </w:tcPr>
          <w:p w14:paraId="149369DA" w14:textId="77777777" w:rsidR="003F545D" w:rsidRDefault="003F545D" w:rsidP="00C84BA1">
            <w:pPr>
              <w:jc w:val="center"/>
              <w:rPr>
                <w:ins w:id="425" w:author="Олександр Загребельний" w:date="2023-06-01T11:05:00Z"/>
                <w:rFonts w:cs="Times New Roman"/>
                <w:szCs w:val="28"/>
              </w:rPr>
            </w:pPr>
            <w:ins w:id="426" w:author="Олександр Загребельний" w:date="2023-06-01T11:05:00Z">
              <w:r>
                <w:rPr>
                  <w:rFonts w:cs="Times New Roman"/>
                  <w:szCs w:val="28"/>
                </w:rPr>
                <w:t>Статус гри</w:t>
              </w:r>
            </w:ins>
          </w:p>
        </w:tc>
        <w:tc>
          <w:tcPr>
            <w:tcW w:w="2404" w:type="dxa"/>
            <w:vMerge w:val="restart"/>
            <w:tcPrChange w:id="427" w:author="Олександр Загребельний" w:date="2023-06-01T12:09:00Z">
              <w:tcPr>
                <w:tcW w:w="1837" w:type="dxa"/>
                <w:vMerge w:val="restart"/>
              </w:tcPr>
            </w:tcPrChange>
          </w:tcPr>
          <w:p w14:paraId="76509F8B" w14:textId="77777777" w:rsidR="003F545D" w:rsidRDefault="003F545D" w:rsidP="0089434A">
            <w:pPr>
              <w:ind w:firstLine="0"/>
              <w:jc w:val="center"/>
              <w:rPr>
                <w:ins w:id="428" w:author="Олександр Загребельний" w:date="2023-06-01T11:05:00Z"/>
                <w:rFonts w:cs="Times New Roman"/>
                <w:szCs w:val="28"/>
              </w:rPr>
              <w:pPrChange w:id="429" w:author="Олександр Загребельний" w:date="2023-06-01T12:10:00Z">
                <w:pPr>
                  <w:jc w:val="center"/>
                </w:pPr>
              </w:pPrChange>
            </w:pPr>
            <w:ins w:id="430" w:author="Олександр Загребельний" w:date="2023-06-01T11:05:00Z">
              <w:r>
                <w:rPr>
                  <w:rFonts w:cs="Times New Roman"/>
                  <w:szCs w:val="28"/>
                </w:rPr>
                <w:t>Множник</w:t>
              </w:r>
            </w:ins>
          </w:p>
        </w:tc>
      </w:tr>
      <w:tr w:rsidR="003F545D" w14:paraId="6CB204EA" w14:textId="77777777" w:rsidTr="0089434A">
        <w:trPr>
          <w:ins w:id="431" w:author="Олександр Загребельний" w:date="2023-06-01T11:05:00Z"/>
        </w:trPr>
        <w:tc>
          <w:tcPr>
            <w:tcW w:w="3681" w:type="dxa"/>
            <w:tcPrChange w:id="432" w:author="Олександр Загребельний" w:date="2023-06-01T12:09:00Z">
              <w:tcPr>
                <w:tcW w:w="3964" w:type="dxa"/>
              </w:tcPr>
            </w:tcPrChange>
          </w:tcPr>
          <w:p w14:paraId="03E7CA67" w14:textId="77777777" w:rsidR="003F545D" w:rsidRDefault="003F545D" w:rsidP="0089434A">
            <w:pPr>
              <w:ind w:firstLine="0"/>
              <w:jc w:val="center"/>
              <w:rPr>
                <w:ins w:id="433" w:author="Олександр Загребельний" w:date="2023-06-01T11:05:00Z"/>
                <w:rFonts w:cs="Times New Roman"/>
                <w:szCs w:val="28"/>
              </w:rPr>
            </w:pPr>
            <w:ins w:id="434" w:author="Олександр Загребельний" w:date="2023-06-01T11:05:00Z">
              <w:r>
                <w:rPr>
                  <w:rFonts w:cs="Times New Roman"/>
                  <w:szCs w:val="28"/>
                </w:rPr>
                <w:t>Результат</w:t>
              </w:r>
            </w:ins>
          </w:p>
        </w:tc>
        <w:tc>
          <w:tcPr>
            <w:tcW w:w="3544" w:type="dxa"/>
            <w:tcPrChange w:id="435" w:author="Олександр Загребельний" w:date="2023-06-01T12:09:00Z">
              <w:tcPr>
                <w:tcW w:w="3828" w:type="dxa"/>
              </w:tcPr>
            </w:tcPrChange>
          </w:tcPr>
          <w:p w14:paraId="6E4C7921" w14:textId="1934E23C" w:rsidR="003F545D" w:rsidRDefault="003F545D" w:rsidP="0089434A">
            <w:pPr>
              <w:ind w:left="280" w:firstLine="0"/>
              <w:jc w:val="center"/>
              <w:rPr>
                <w:ins w:id="436" w:author="Олександр Загребельний" w:date="2023-06-01T11:05:00Z"/>
                <w:rFonts w:cs="Times New Roman"/>
                <w:szCs w:val="28"/>
              </w:rPr>
              <w:pPrChange w:id="437" w:author="Олександр Загребельний" w:date="2023-06-01T12:09:00Z">
                <w:pPr>
                  <w:jc w:val="center"/>
                </w:pPr>
              </w:pPrChange>
            </w:pPr>
            <w:ins w:id="438" w:author="Олександр Загребельний" w:date="2023-06-01T11:05:00Z">
              <w:r>
                <w:rPr>
                  <w:rFonts w:cs="Times New Roman"/>
                  <w:szCs w:val="28"/>
                </w:rPr>
                <w:t>Кількість</w:t>
              </w:r>
            </w:ins>
            <w:ins w:id="439" w:author="Олександр Загребельний" w:date="2023-06-01T12:09:00Z">
              <w:r w:rsidR="0089434A">
                <w:rPr>
                  <w:rFonts w:cs="Times New Roman"/>
                  <w:szCs w:val="28"/>
                </w:rPr>
                <w:t xml:space="preserve"> </w:t>
              </w:r>
            </w:ins>
            <w:ins w:id="440" w:author="Олександр Загребельний" w:date="2023-06-01T11:05:00Z">
              <w:r>
                <w:rPr>
                  <w:rFonts w:cs="Times New Roman"/>
                  <w:szCs w:val="28"/>
                </w:rPr>
                <w:t>смертей</w:t>
              </w:r>
            </w:ins>
          </w:p>
        </w:tc>
        <w:tc>
          <w:tcPr>
            <w:tcW w:w="2404" w:type="dxa"/>
            <w:vMerge/>
            <w:tcPrChange w:id="441" w:author="Олександр Загребельний" w:date="2023-06-01T12:09:00Z">
              <w:tcPr>
                <w:tcW w:w="1837" w:type="dxa"/>
                <w:vMerge/>
              </w:tcPr>
            </w:tcPrChange>
          </w:tcPr>
          <w:p w14:paraId="06CFCB2C" w14:textId="77777777" w:rsidR="003F545D" w:rsidRDefault="003F545D" w:rsidP="00C84BA1">
            <w:pPr>
              <w:rPr>
                <w:ins w:id="442" w:author="Олександр Загребельний" w:date="2023-06-01T11:05:00Z"/>
                <w:rFonts w:cs="Times New Roman"/>
                <w:szCs w:val="28"/>
              </w:rPr>
            </w:pPr>
          </w:p>
        </w:tc>
      </w:tr>
      <w:tr w:rsidR="003F545D" w14:paraId="2F2611BB" w14:textId="77777777" w:rsidTr="0089434A">
        <w:trPr>
          <w:ins w:id="443" w:author="Олександр Загребельний" w:date="2023-06-01T11:05:00Z"/>
        </w:trPr>
        <w:tc>
          <w:tcPr>
            <w:tcW w:w="3681" w:type="dxa"/>
            <w:tcPrChange w:id="444" w:author="Олександр Загребельний" w:date="2023-06-01T12:09:00Z">
              <w:tcPr>
                <w:tcW w:w="3964" w:type="dxa"/>
              </w:tcPr>
            </w:tcPrChange>
          </w:tcPr>
          <w:p w14:paraId="04736C1D" w14:textId="77777777" w:rsidR="003F545D" w:rsidRDefault="003F545D" w:rsidP="0089434A">
            <w:pPr>
              <w:ind w:firstLine="0"/>
              <w:jc w:val="center"/>
              <w:rPr>
                <w:ins w:id="445" w:author="Олександр Загребельний" w:date="2023-06-01T11:05:00Z"/>
                <w:rFonts w:cs="Times New Roman"/>
                <w:szCs w:val="28"/>
              </w:rPr>
            </w:pPr>
            <w:ins w:id="446" w:author="Олександр Загребельний" w:date="2023-06-01T11:05:00Z">
              <w:r>
                <w:rPr>
                  <w:rFonts w:cs="Times New Roman"/>
                  <w:szCs w:val="28"/>
                </w:rPr>
                <w:t>Поразка</w:t>
              </w:r>
            </w:ins>
          </w:p>
        </w:tc>
        <w:tc>
          <w:tcPr>
            <w:tcW w:w="3544" w:type="dxa"/>
            <w:tcPrChange w:id="447" w:author="Олександр Загребельний" w:date="2023-06-01T12:09:00Z">
              <w:tcPr>
                <w:tcW w:w="3828" w:type="dxa"/>
              </w:tcPr>
            </w:tcPrChange>
          </w:tcPr>
          <w:p w14:paraId="5B07459D" w14:textId="77777777" w:rsidR="003F545D" w:rsidRDefault="003F545D" w:rsidP="0089434A">
            <w:pPr>
              <w:ind w:firstLine="0"/>
              <w:jc w:val="center"/>
              <w:rPr>
                <w:ins w:id="448" w:author="Олександр Загребельний" w:date="2023-06-01T11:05:00Z"/>
                <w:rFonts w:cs="Times New Roman"/>
                <w:szCs w:val="28"/>
              </w:rPr>
              <w:pPrChange w:id="449" w:author="Олександр Загребельний" w:date="2023-06-01T12:10:00Z">
                <w:pPr>
                  <w:ind w:firstLine="0"/>
                </w:pPr>
              </w:pPrChange>
            </w:pPr>
            <w:ins w:id="450" w:author="Олександр Загребельний" w:date="2023-06-01T11:05:00Z">
              <w:r>
                <w:rPr>
                  <w:rFonts w:cs="Times New Roman"/>
                  <w:szCs w:val="28"/>
                </w:rPr>
                <w:t>3</w:t>
              </w:r>
            </w:ins>
          </w:p>
        </w:tc>
        <w:tc>
          <w:tcPr>
            <w:tcW w:w="2404" w:type="dxa"/>
            <w:tcPrChange w:id="451" w:author="Олександр Загребельний" w:date="2023-06-01T12:09:00Z">
              <w:tcPr>
                <w:tcW w:w="1837" w:type="dxa"/>
              </w:tcPr>
            </w:tcPrChange>
          </w:tcPr>
          <w:p w14:paraId="410670E6" w14:textId="77777777" w:rsidR="003F545D" w:rsidRDefault="003F545D" w:rsidP="0089434A">
            <w:pPr>
              <w:ind w:firstLine="0"/>
              <w:jc w:val="center"/>
              <w:rPr>
                <w:ins w:id="452" w:author="Олександр Загребельний" w:date="2023-06-01T11:05:00Z"/>
                <w:rFonts w:cs="Times New Roman"/>
                <w:szCs w:val="28"/>
              </w:rPr>
              <w:pPrChange w:id="453" w:author="Олександр Загребельний" w:date="2023-06-01T12:10:00Z">
                <w:pPr>
                  <w:jc w:val="center"/>
                </w:pPr>
              </w:pPrChange>
            </w:pPr>
            <w:ins w:id="454" w:author="Олександр Загребельний" w:date="2023-06-01T11:05:00Z">
              <w:r>
                <w:rPr>
                  <w:rFonts w:cs="Times New Roman"/>
                  <w:szCs w:val="28"/>
                </w:rPr>
                <w:t>1</w:t>
              </w:r>
            </w:ins>
          </w:p>
        </w:tc>
      </w:tr>
      <w:tr w:rsidR="003F545D" w14:paraId="65027B98" w14:textId="77777777" w:rsidTr="0089434A">
        <w:trPr>
          <w:ins w:id="455" w:author="Олександр Загребельний" w:date="2023-06-01T11:05:00Z"/>
        </w:trPr>
        <w:tc>
          <w:tcPr>
            <w:tcW w:w="3681" w:type="dxa"/>
            <w:tcPrChange w:id="456" w:author="Олександр Загребельний" w:date="2023-06-01T12:09:00Z">
              <w:tcPr>
                <w:tcW w:w="3964" w:type="dxa"/>
              </w:tcPr>
            </w:tcPrChange>
          </w:tcPr>
          <w:p w14:paraId="6282F52B" w14:textId="77777777" w:rsidR="003F545D" w:rsidRDefault="003F545D" w:rsidP="0089434A">
            <w:pPr>
              <w:ind w:firstLine="0"/>
              <w:jc w:val="center"/>
              <w:rPr>
                <w:ins w:id="457" w:author="Олександр Загребельний" w:date="2023-06-01T11:05:00Z"/>
                <w:rFonts w:cs="Times New Roman"/>
                <w:szCs w:val="28"/>
              </w:rPr>
            </w:pPr>
            <w:ins w:id="458" w:author="Олександр Загребельний" w:date="2023-06-01T11:05:00Z">
              <w:r>
                <w:rPr>
                  <w:rFonts w:cs="Times New Roman"/>
                  <w:szCs w:val="28"/>
                </w:rPr>
                <w:t>Перемога</w:t>
              </w:r>
            </w:ins>
          </w:p>
        </w:tc>
        <w:tc>
          <w:tcPr>
            <w:tcW w:w="3544" w:type="dxa"/>
            <w:tcPrChange w:id="459" w:author="Олександр Загребельний" w:date="2023-06-01T12:09:00Z">
              <w:tcPr>
                <w:tcW w:w="3828" w:type="dxa"/>
              </w:tcPr>
            </w:tcPrChange>
          </w:tcPr>
          <w:p w14:paraId="55046257" w14:textId="77777777" w:rsidR="003F545D" w:rsidRDefault="003F545D" w:rsidP="0089434A">
            <w:pPr>
              <w:ind w:firstLine="0"/>
              <w:jc w:val="center"/>
              <w:rPr>
                <w:ins w:id="460" w:author="Олександр Загребельний" w:date="2023-06-01T11:05:00Z"/>
                <w:rFonts w:cs="Times New Roman"/>
                <w:szCs w:val="28"/>
              </w:rPr>
              <w:pPrChange w:id="461" w:author="Олександр Загребельний" w:date="2023-06-01T12:10:00Z">
                <w:pPr>
                  <w:ind w:firstLine="0"/>
                </w:pPr>
              </w:pPrChange>
            </w:pPr>
            <w:ins w:id="462" w:author="Олександр Загребельний" w:date="2023-06-01T11:05:00Z">
              <w:r>
                <w:rPr>
                  <w:rFonts w:cs="Times New Roman"/>
                  <w:szCs w:val="28"/>
                </w:rPr>
                <w:t>2</w:t>
              </w:r>
            </w:ins>
          </w:p>
        </w:tc>
        <w:tc>
          <w:tcPr>
            <w:tcW w:w="2404" w:type="dxa"/>
            <w:tcPrChange w:id="463" w:author="Олександр Загребельний" w:date="2023-06-01T12:09:00Z">
              <w:tcPr>
                <w:tcW w:w="1837" w:type="dxa"/>
              </w:tcPr>
            </w:tcPrChange>
          </w:tcPr>
          <w:p w14:paraId="243D76C7" w14:textId="77777777" w:rsidR="003F545D" w:rsidRPr="001467D3" w:rsidRDefault="003F545D" w:rsidP="0089434A">
            <w:pPr>
              <w:ind w:firstLine="0"/>
              <w:jc w:val="center"/>
              <w:rPr>
                <w:ins w:id="464" w:author="Олександр Загребельний" w:date="2023-06-01T11:05:00Z"/>
                <w:rFonts w:cs="Times New Roman"/>
                <w:szCs w:val="28"/>
                <w:lang w:val="en-US"/>
              </w:rPr>
              <w:pPrChange w:id="465" w:author="Олександр Загребельний" w:date="2023-06-01T12:10:00Z">
                <w:pPr>
                  <w:jc w:val="center"/>
                </w:pPr>
              </w:pPrChange>
            </w:pPr>
            <w:ins w:id="466" w:author="Олександр Загребельний" w:date="2023-06-01T11:05:00Z">
              <w:r>
                <w:rPr>
                  <w:rFonts w:cs="Times New Roman"/>
                  <w:szCs w:val="28"/>
                </w:rPr>
                <w:t>1.5</w:t>
              </w:r>
              <w:r>
                <w:rPr>
                  <w:rFonts w:cs="Times New Roman"/>
                  <w:szCs w:val="28"/>
                  <w:lang w:val="en-US"/>
                </w:rPr>
                <w:t>*k(t)</w:t>
              </w:r>
            </w:ins>
          </w:p>
        </w:tc>
      </w:tr>
      <w:tr w:rsidR="003F545D" w14:paraId="1C578CDF" w14:textId="77777777" w:rsidTr="0089434A">
        <w:trPr>
          <w:ins w:id="467" w:author="Олександр Загребельний" w:date="2023-06-01T11:05:00Z"/>
        </w:trPr>
        <w:tc>
          <w:tcPr>
            <w:tcW w:w="3681" w:type="dxa"/>
            <w:tcPrChange w:id="468" w:author="Олександр Загребельний" w:date="2023-06-01T12:09:00Z">
              <w:tcPr>
                <w:tcW w:w="3964" w:type="dxa"/>
              </w:tcPr>
            </w:tcPrChange>
          </w:tcPr>
          <w:p w14:paraId="2B4C651D" w14:textId="77777777" w:rsidR="003F545D" w:rsidRDefault="003F545D" w:rsidP="0089434A">
            <w:pPr>
              <w:ind w:firstLine="0"/>
              <w:jc w:val="center"/>
              <w:rPr>
                <w:ins w:id="469" w:author="Олександр Загребельний" w:date="2023-06-01T11:05:00Z"/>
                <w:rFonts w:cs="Times New Roman"/>
                <w:szCs w:val="28"/>
              </w:rPr>
            </w:pPr>
            <w:ins w:id="470" w:author="Олександр Загребельний" w:date="2023-06-01T11:05:00Z">
              <w:r>
                <w:rPr>
                  <w:rFonts w:cs="Times New Roman"/>
                  <w:szCs w:val="28"/>
                </w:rPr>
                <w:t>Перемога</w:t>
              </w:r>
            </w:ins>
          </w:p>
        </w:tc>
        <w:tc>
          <w:tcPr>
            <w:tcW w:w="3544" w:type="dxa"/>
            <w:tcPrChange w:id="471" w:author="Олександр Загребельний" w:date="2023-06-01T12:09:00Z">
              <w:tcPr>
                <w:tcW w:w="3828" w:type="dxa"/>
              </w:tcPr>
            </w:tcPrChange>
          </w:tcPr>
          <w:p w14:paraId="2CCFDCC8" w14:textId="77777777" w:rsidR="003F545D" w:rsidRDefault="003F545D" w:rsidP="0089434A">
            <w:pPr>
              <w:ind w:firstLine="0"/>
              <w:jc w:val="center"/>
              <w:rPr>
                <w:ins w:id="472" w:author="Олександр Загребельний" w:date="2023-06-01T11:05:00Z"/>
                <w:rFonts w:cs="Times New Roman"/>
                <w:szCs w:val="28"/>
              </w:rPr>
              <w:pPrChange w:id="473" w:author="Олександр Загребельний" w:date="2023-06-01T12:10:00Z">
                <w:pPr>
                  <w:ind w:firstLine="0"/>
                </w:pPr>
              </w:pPrChange>
            </w:pPr>
            <w:ins w:id="474" w:author="Олександр Загребельний" w:date="2023-06-01T11:05:00Z">
              <w:r>
                <w:rPr>
                  <w:rFonts w:cs="Times New Roman"/>
                  <w:szCs w:val="28"/>
                </w:rPr>
                <w:t>1</w:t>
              </w:r>
            </w:ins>
          </w:p>
        </w:tc>
        <w:tc>
          <w:tcPr>
            <w:tcW w:w="2404" w:type="dxa"/>
            <w:tcPrChange w:id="475" w:author="Олександр Загребельний" w:date="2023-06-01T12:09:00Z">
              <w:tcPr>
                <w:tcW w:w="1837" w:type="dxa"/>
              </w:tcPr>
            </w:tcPrChange>
          </w:tcPr>
          <w:p w14:paraId="3D55B6EE" w14:textId="77777777" w:rsidR="003F545D" w:rsidRPr="001467D3" w:rsidRDefault="003F545D" w:rsidP="0089434A">
            <w:pPr>
              <w:ind w:firstLine="0"/>
              <w:jc w:val="center"/>
              <w:rPr>
                <w:ins w:id="476" w:author="Олександр Загребельний" w:date="2023-06-01T11:05:00Z"/>
                <w:rFonts w:cs="Times New Roman"/>
                <w:szCs w:val="28"/>
                <w:lang w:val="en-US"/>
              </w:rPr>
              <w:pPrChange w:id="477" w:author="Олександр Загребельний" w:date="2023-06-01T12:10:00Z">
                <w:pPr>
                  <w:jc w:val="center"/>
                </w:pPr>
              </w:pPrChange>
            </w:pPr>
            <w:ins w:id="478" w:author="Олександр Загребельний" w:date="2023-06-01T11:05:00Z">
              <w:r>
                <w:rPr>
                  <w:rFonts w:cs="Times New Roman"/>
                  <w:szCs w:val="28"/>
                </w:rPr>
                <w:t>2</w:t>
              </w:r>
              <w:r>
                <w:rPr>
                  <w:rFonts w:cs="Times New Roman"/>
                  <w:szCs w:val="28"/>
                  <w:lang w:val="en-US"/>
                </w:rPr>
                <w:t>*k(t)</w:t>
              </w:r>
            </w:ins>
          </w:p>
        </w:tc>
      </w:tr>
      <w:tr w:rsidR="003F545D" w14:paraId="469C2F07" w14:textId="77777777" w:rsidTr="0089434A">
        <w:trPr>
          <w:ins w:id="479" w:author="Олександр Загребельний" w:date="2023-06-01T11:05:00Z"/>
        </w:trPr>
        <w:tc>
          <w:tcPr>
            <w:tcW w:w="3681" w:type="dxa"/>
            <w:tcPrChange w:id="480" w:author="Олександр Загребельний" w:date="2023-06-01T12:09:00Z">
              <w:tcPr>
                <w:tcW w:w="3964" w:type="dxa"/>
              </w:tcPr>
            </w:tcPrChange>
          </w:tcPr>
          <w:p w14:paraId="65C41AA1" w14:textId="77777777" w:rsidR="003F545D" w:rsidRDefault="003F545D" w:rsidP="0089434A">
            <w:pPr>
              <w:ind w:firstLine="0"/>
              <w:jc w:val="center"/>
              <w:rPr>
                <w:ins w:id="481" w:author="Олександр Загребельний" w:date="2023-06-01T11:05:00Z"/>
                <w:rFonts w:cs="Times New Roman"/>
                <w:szCs w:val="28"/>
              </w:rPr>
            </w:pPr>
            <w:ins w:id="482" w:author="Олександр Загребельний" w:date="2023-06-01T11:05:00Z">
              <w:r>
                <w:rPr>
                  <w:rFonts w:cs="Times New Roman"/>
                  <w:szCs w:val="28"/>
                </w:rPr>
                <w:t>Перемога</w:t>
              </w:r>
            </w:ins>
          </w:p>
        </w:tc>
        <w:tc>
          <w:tcPr>
            <w:tcW w:w="3544" w:type="dxa"/>
            <w:tcPrChange w:id="483" w:author="Олександр Загребельний" w:date="2023-06-01T12:09:00Z">
              <w:tcPr>
                <w:tcW w:w="3828" w:type="dxa"/>
              </w:tcPr>
            </w:tcPrChange>
          </w:tcPr>
          <w:p w14:paraId="2F3E879A" w14:textId="77777777" w:rsidR="003F545D" w:rsidRDefault="003F545D" w:rsidP="0089434A">
            <w:pPr>
              <w:ind w:firstLine="0"/>
              <w:jc w:val="center"/>
              <w:rPr>
                <w:ins w:id="484" w:author="Олександр Загребельний" w:date="2023-06-01T11:05:00Z"/>
                <w:rFonts w:cs="Times New Roman"/>
                <w:szCs w:val="28"/>
              </w:rPr>
              <w:pPrChange w:id="485" w:author="Олександр Загребельний" w:date="2023-06-01T12:10:00Z">
                <w:pPr>
                  <w:ind w:firstLine="0"/>
                </w:pPr>
              </w:pPrChange>
            </w:pPr>
            <w:ins w:id="486" w:author="Олександр Загребельний" w:date="2023-06-01T11:05:00Z">
              <w:r>
                <w:rPr>
                  <w:rFonts w:cs="Times New Roman"/>
                  <w:szCs w:val="28"/>
                </w:rPr>
                <w:t>0</w:t>
              </w:r>
            </w:ins>
          </w:p>
        </w:tc>
        <w:tc>
          <w:tcPr>
            <w:tcW w:w="2404" w:type="dxa"/>
            <w:tcPrChange w:id="487" w:author="Олександр Загребельний" w:date="2023-06-01T12:09:00Z">
              <w:tcPr>
                <w:tcW w:w="1837" w:type="dxa"/>
              </w:tcPr>
            </w:tcPrChange>
          </w:tcPr>
          <w:p w14:paraId="0CE4F51E" w14:textId="77777777" w:rsidR="003F545D" w:rsidRPr="001467D3" w:rsidRDefault="003F545D" w:rsidP="0089434A">
            <w:pPr>
              <w:ind w:firstLine="0"/>
              <w:jc w:val="center"/>
              <w:rPr>
                <w:ins w:id="488" w:author="Олександр Загребельний" w:date="2023-06-01T11:05:00Z"/>
                <w:rFonts w:cs="Times New Roman"/>
                <w:szCs w:val="28"/>
                <w:lang w:val="en-US"/>
              </w:rPr>
              <w:pPrChange w:id="489" w:author="Олександр Загребельний" w:date="2023-06-01T12:10:00Z">
                <w:pPr>
                  <w:jc w:val="center"/>
                </w:pPr>
              </w:pPrChange>
            </w:pPr>
            <w:ins w:id="490" w:author="Олександр Загребельний" w:date="2023-06-01T11:05:00Z">
              <w:r>
                <w:rPr>
                  <w:rFonts w:cs="Times New Roman"/>
                  <w:szCs w:val="28"/>
                </w:rPr>
                <w:t>3*k(</w:t>
              </w:r>
              <w:r>
                <w:rPr>
                  <w:rFonts w:cs="Times New Roman"/>
                  <w:szCs w:val="28"/>
                  <w:lang w:val="en-US"/>
                </w:rPr>
                <w:t>t</w:t>
              </w:r>
              <w:r>
                <w:rPr>
                  <w:rFonts w:cs="Times New Roman"/>
                  <w:szCs w:val="28"/>
                </w:rPr>
                <w:t>)</w:t>
              </w:r>
            </w:ins>
          </w:p>
        </w:tc>
      </w:tr>
    </w:tbl>
    <w:p w14:paraId="70C5030C" w14:textId="2FAE0D2F" w:rsidR="003F545D" w:rsidRDefault="003F545D" w:rsidP="003F545D">
      <w:pPr>
        <w:ind w:firstLine="708"/>
        <w:rPr>
          <w:ins w:id="491" w:author="Олександр Загребельний" w:date="2023-06-01T11:05:00Z"/>
          <w:rFonts w:cs="Times New Roman"/>
          <w:szCs w:val="28"/>
        </w:rPr>
      </w:pPr>
      <w:ins w:id="492" w:author="Олександр Загребельний" w:date="2023-06-01T11:05:00Z">
        <w:r>
          <w:rPr>
            <w:rFonts w:cs="Times New Roman"/>
            <w:szCs w:val="28"/>
            <w:lang w:val="en-US"/>
          </w:rPr>
          <w:t>k</w:t>
        </w:r>
        <w:r w:rsidRPr="001467D3">
          <w:rPr>
            <w:rFonts w:cs="Times New Roman"/>
            <w:szCs w:val="28"/>
          </w:rPr>
          <w:t>(</w:t>
        </w:r>
        <w:r>
          <w:rPr>
            <w:rFonts w:cs="Times New Roman"/>
            <w:szCs w:val="28"/>
            <w:lang w:val="en-US"/>
          </w:rPr>
          <w:t>t</w:t>
        </w:r>
        <w:r w:rsidRPr="001467D3">
          <w:rPr>
            <w:rFonts w:cs="Times New Roman"/>
            <w:szCs w:val="28"/>
          </w:rPr>
          <w:t>) –</w:t>
        </w:r>
        <w:r>
          <w:rPr>
            <w:rFonts w:cs="Times New Roman"/>
            <w:szCs w:val="28"/>
          </w:rPr>
          <w:t xml:space="preserve"> це коефіцієнт, який залежить від часу</w:t>
        </w:r>
        <w:r w:rsidRPr="00EA4145">
          <w:rPr>
            <w:rFonts w:cs="Times New Roman"/>
            <w:szCs w:val="28"/>
            <w:lang w:val="ru-RU"/>
          </w:rPr>
          <w:t xml:space="preserve"> (</w:t>
        </w:r>
        <w:r>
          <w:rPr>
            <w:rFonts w:cs="Times New Roman"/>
            <w:szCs w:val="28"/>
          </w:rPr>
          <w:t>в секундах</w:t>
        </w:r>
        <w:r w:rsidRPr="00EA4145">
          <w:rPr>
            <w:rFonts w:cs="Times New Roman"/>
            <w:szCs w:val="28"/>
            <w:lang w:val="ru-RU"/>
          </w:rPr>
          <w:t>)</w:t>
        </w:r>
        <w:r>
          <w:rPr>
            <w:rFonts w:cs="Times New Roman"/>
            <w:szCs w:val="28"/>
          </w:rPr>
          <w:t>, витраченого на проходження гри.</w:t>
        </w:r>
      </w:ins>
    </w:p>
    <w:p w14:paraId="5112C597" w14:textId="5738E454" w:rsidR="003F545D" w:rsidRPr="00EA4145" w:rsidRDefault="003F545D" w:rsidP="003F545D">
      <w:pPr>
        <w:rPr>
          <w:ins w:id="493" w:author="Олександр Загребельний" w:date="2023-06-01T11:05:00Z"/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ins w:id="494" w:author="Олександр Загребельний" w:date="2023-06-01T11:05:00Z">
              <w:rPr>
                <w:rFonts w:ascii="Cambria Math" w:hAnsi="Cambria Math" w:cs="Times New Roman"/>
                <w:szCs w:val="28"/>
              </w:rPr>
              <m:t>k</m:t>
            </w:ins>
          </m:r>
          <m:d>
            <m:dPr>
              <m:ctrlPr>
                <w:ins w:id="495" w:author="Олександр Загребельний" w:date="2023-06-01T11:05:00Z">
                  <w:rPr>
                    <w:rFonts w:ascii="Cambria Math" w:hAnsi="Cambria Math" w:cs="Times New Roman"/>
                    <w:i/>
                    <w:szCs w:val="28"/>
                  </w:rPr>
                </w:ins>
              </m:ctrlPr>
            </m:dPr>
            <m:e>
              <m:r>
                <w:ins w:id="496" w:author="Олександр Загребельний" w:date="2023-06-01T11:05:00Z">
                  <w:rPr>
                    <w:rFonts w:ascii="Cambria Math" w:hAnsi="Cambria Math" w:cs="Times New Roman"/>
                    <w:szCs w:val="28"/>
                  </w:rPr>
                  <m:t>t</m:t>
                </w:ins>
              </m:r>
            </m:e>
          </m:d>
          <m:r>
            <w:ins w:id="497" w:author="Олександр Загребельний" w:date="2023-06-01T11:05:00Z">
              <w:rPr>
                <w:rFonts w:ascii="Cambria Math" w:hAnsi="Cambria Math" w:cs="Times New Roman"/>
                <w:szCs w:val="28"/>
              </w:rPr>
              <m:t xml:space="preserve">= </m:t>
            </w:ins>
          </m:r>
          <m:f>
            <m:fPr>
              <m:ctrlPr>
                <w:ins w:id="498" w:author="Олександр Загребельний" w:date="2023-06-01T11:05:00Z">
                  <w:rPr>
                    <w:rFonts w:ascii="Cambria Math" w:hAnsi="Cambria Math" w:cs="Times New Roman"/>
                    <w:i/>
                    <w:szCs w:val="28"/>
                  </w:rPr>
                </w:ins>
              </m:ctrlPr>
            </m:fPr>
            <m:num>
              <m:r>
                <w:ins w:id="499" w:author="Олександр Загребельний" w:date="2023-06-01T12:09:00Z">
                  <w:rPr>
                    <w:rFonts w:ascii="Cambria Math" w:hAnsi="Cambria Math" w:cs="Times New Roman"/>
                    <w:szCs w:val="28"/>
                  </w:rPr>
                  <m:t>30</m:t>
                </w:ins>
              </m:r>
              <m:r>
                <w:ins w:id="500" w:author="Олександр Загребельний" w:date="2023-06-01T11:05:00Z">
                  <w:rPr>
                    <w:rFonts w:ascii="Cambria Math" w:hAnsi="Cambria Math" w:cs="Times New Roman"/>
                    <w:szCs w:val="28"/>
                  </w:rPr>
                  <m:t>0</m:t>
                </w:ins>
              </m:r>
            </m:num>
            <m:den>
              <m:r>
                <w:ins w:id="501" w:author="Олександр Загребельний" w:date="2023-06-01T11:05:00Z">
                  <w:rPr>
                    <w:rFonts w:ascii="Cambria Math" w:hAnsi="Cambria Math" w:cs="Times New Roman"/>
                    <w:szCs w:val="28"/>
                  </w:rPr>
                  <m:t>t</m:t>
                </w:ins>
              </m:r>
            </m:den>
          </m:f>
          <m:r>
            <w:ins w:id="502" w:author="Олександр Загребельний" w:date="2023-06-01T11:05:00Z">
              <w:rPr>
                <w:rFonts w:ascii="Cambria Math" w:eastAsiaTheme="minorEastAsia" w:hAnsi="Cambria Math" w:cs="Times New Roman"/>
                <w:szCs w:val="28"/>
              </w:rPr>
              <m:t>, t≤480;k</m:t>
            </w:ins>
          </m:r>
          <m:d>
            <m:dPr>
              <m:ctrlPr>
                <w:ins w:id="503" w:author="Олександр Загребельний" w:date="2023-06-01T11:05:00Z">
                  <w:rPr>
                    <w:rFonts w:ascii="Cambria Math" w:eastAsiaTheme="minorEastAsia" w:hAnsi="Cambria Math" w:cs="Times New Roman"/>
                    <w:i/>
                    <w:szCs w:val="28"/>
                  </w:rPr>
                </w:ins>
              </m:ctrlPr>
            </m:dPr>
            <m:e>
              <m:r>
                <w:ins w:id="504" w:author="Олександр Загребельний" w:date="2023-06-01T11:05:00Z">
                  <w:rPr>
                    <w:rFonts w:ascii="Cambria Math" w:eastAsiaTheme="minorEastAsia" w:hAnsi="Cambria Math" w:cs="Times New Roman"/>
                    <w:szCs w:val="28"/>
                  </w:rPr>
                  <m:t>t</m:t>
                </w:ins>
              </m:r>
            </m:e>
          </m:d>
          <m:r>
            <w:ins w:id="505" w:author="Олександр Загребельний" w:date="2023-06-01T11:05:00Z">
              <w:rPr>
                <w:rFonts w:ascii="Cambria Math" w:eastAsiaTheme="minorEastAsia" w:hAnsi="Cambria Math" w:cs="Times New Roman"/>
                <w:szCs w:val="28"/>
              </w:rPr>
              <m:t>=1, t&gt;</m:t>
            </w:ins>
          </m:r>
          <m:r>
            <w:ins w:id="506" w:author="Олександр Загребельний" w:date="2023-06-01T12:09:00Z">
              <w:rPr>
                <w:rFonts w:ascii="Cambria Math" w:eastAsiaTheme="minorEastAsia" w:hAnsi="Cambria Math" w:cs="Times New Roman"/>
                <w:szCs w:val="28"/>
              </w:rPr>
              <m:t>30</m:t>
            </w:ins>
          </m:r>
          <m:r>
            <w:ins w:id="507" w:author="Олександр Загребельний" w:date="2023-06-01T11:05:00Z">
              <w:rPr>
                <w:rFonts w:ascii="Cambria Math" w:eastAsiaTheme="minorEastAsia" w:hAnsi="Cambria Math" w:cs="Times New Roman"/>
                <w:szCs w:val="28"/>
              </w:rPr>
              <m:t>0;</m:t>
            </w:ins>
          </m:r>
        </m:oMath>
      </m:oMathPara>
    </w:p>
    <w:p w14:paraId="3967DB3C" w14:textId="0CFA85D4" w:rsidR="00B2377D" w:rsidRPr="00FB4193" w:rsidRDefault="003F545D" w:rsidP="0089434A">
      <w:pPr>
        <w:rPr>
          <w:rFonts w:cs="Times New Roman"/>
          <w:iCs/>
          <w:szCs w:val="28"/>
          <w:lang w:val="en-US"/>
          <w:rPrChange w:id="508" w:author="Олександр Загребельний" w:date="2023-06-01T12:21:00Z">
            <w:rPr>
              <w:rFonts w:cs="Times New Roman"/>
              <w:iCs/>
              <w:szCs w:val="28"/>
            </w:rPr>
          </w:rPrChange>
        </w:rPr>
      </w:pPr>
      <w:ins w:id="509" w:author="Олександр Загребельний" w:date="2023-06-01T11:05:00Z">
        <w:r>
          <w:rPr>
            <w:rFonts w:cs="Times New Roman"/>
            <w:iCs/>
            <w:szCs w:val="28"/>
          </w:rPr>
          <w:t xml:space="preserve">Таким чином, якщо гравець впорався за </w:t>
        </w:r>
      </w:ins>
      <w:ins w:id="510" w:author="Олександр Загребельний" w:date="2023-06-01T12:09:00Z">
        <w:r w:rsidR="0089434A">
          <w:rPr>
            <w:rFonts w:cs="Times New Roman"/>
            <w:iCs/>
            <w:szCs w:val="28"/>
          </w:rPr>
          <w:t>5</w:t>
        </w:r>
      </w:ins>
      <w:ins w:id="511" w:author="Олександр Загребельний" w:date="2023-06-01T11:05:00Z">
        <w:r>
          <w:rPr>
            <w:rFonts w:cs="Times New Roman"/>
            <w:iCs/>
            <w:szCs w:val="28"/>
          </w:rPr>
          <w:t xml:space="preserve"> або менше хвилин, його остаточні бали помножаться на відповідний коефіцієнт. Якщо знадобилося більше часу, коефіцієнт дорівнюватиме 1.</w:t>
        </w:r>
      </w:ins>
    </w:p>
    <w:p w14:paraId="60524CC9" w14:textId="77777777" w:rsidR="00B2377D" w:rsidRDefault="00B2377D" w:rsidP="00B2377D">
      <w:pPr>
        <w:pStyle w:val="1"/>
        <w:rPr>
          <w:ins w:id="512" w:author="Олександр Загребельний" w:date="2023-06-01T12:45:00Z"/>
          <w:lang w:val="uk-UA"/>
        </w:rPr>
      </w:pPr>
      <w:bookmarkStart w:id="513" w:name="_Toc135587138"/>
      <w:r>
        <w:rPr>
          <w:lang w:val="uk-UA"/>
        </w:rPr>
        <w:lastRenderedPageBreak/>
        <w:t>Опис алгоритмів</w:t>
      </w:r>
      <w:bookmarkEnd w:id="513"/>
    </w:p>
    <w:p w14:paraId="063321B4" w14:textId="0FC82FF7" w:rsidR="005D545F" w:rsidRDefault="005D545F" w:rsidP="005D545F">
      <w:pPr>
        <w:rPr>
          <w:ins w:id="514" w:author="Олександр Загребельний" w:date="2023-06-01T12:49:00Z"/>
        </w:rPr>
      </w:pPr>
      <w:ins w:id="515" w:author="Олександр Загребельний" w:date="2023-06-01T12:45:00Z">
        <w:r>
          <w:t>Таблиця 3.1 – Основні змінні та ї</w:t>
        </w:r>
      </w:ins>
      <w:ins w:id="516" w:author="Олександр Загребельний" w:date="2023-06-01T12:46:00Z">
        <w:r>
          <w:t>х призначення</w:t>
        </w:r>
      </w:ins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  <w:tblPrChange w:id="517" w:author="Олександр Загребельний" w:date="2023-06-01T12:50:00Z">
          <w:tblPr>
            <w:tblStyle w:val="ab"/>
            <w:tblW w:w="0" w:type="nil"/>
            <w:tblInd w:w="0" w:type="dxa"/>
            <w:tblLook w:val="04A0" w:firstRow="1" w:lastRow="0" w:firstColumn="1" w:lastColumn="0" w:noHBand="0" w:noVBand="1"/>
          </w:tblPr>
        </w:tblPrChange>
      </w:tblPr>
      <w:tblGrid>
        <w:gridCol w:w="2972"/>
        <w:gridCol w:w="6657"/>
        <w:tblGridChange w:id="518">
          <w:tblGrid>
            <w:gridCol w:w="2972"/>
            <w:gridCol w:w="567"/>
            <w:gridCol w:w="1275"/>
            <w:gridCol w:w="4815"/>
          </w:tblGrid>
        </w:tblGridChange>
      </w:tblGrid>
      <w:tr w:rsidR="005D545F" w14:paraId="79801280" w14:textId="77777777" w:rsidTr="005D545F">
        <w:trPr>
          <w:ins w:id="519" w:author="Олександр Загребельний" w:date="2023-06-01T12:49:00Z"/>
        </w:trPr>
        <w:tc>
          <w:tcPr>
            <w:tcW w:w="2972" w:type="dxa"/>
            <w:tcPrChange w:id="520" w:author="Олександр Загребельний" w:date="2023-06-01T12:50:00Z">
              <w:tcPr>
                <w:gridSpan w:val="3"/>
              </w:tcPr>
            </w:tcPrChange>
          </w:tcPr>
          <w:p w14:paraId="5FFFDE20" w14:textId="573B53E8" w:rsidR="005D545F" w:rsidRDefault="005D545F" w:rsidP="005D545F">
            <w:pPr>
              <w:ind w:firstLine="0"/>
              <w:rPr>
                <w:ins w:id="521" w:author="Олександр Загребельний" w:date="2023-06-01T12:49:00Z"/>
              </w:rPr>
            </w:pPr>
            <w:ins w:id="522" w:author="Олександр Загребельний" w:date="2023-06-01T12:49:00Z">
              <w:r>
                <w:t>Змінна</w:t>
              </w:r>
            </w:ins>
          </w:p>
        </w:tc>
        <w:tc>
          <w:tcPr>
            <w:tcW w:w="6657" w:type="dxa"/>
          </w:tcPr>
          <w:p w14:paraId="75F956B3" w14:textId="617337EC" w:rsidR="005D545F" w:rsidRDefault="005D545F" w:rsidP="005D545F">
            <w:pPr>
              <w:ind w:firstLine="0"/>
              <w:rPr>
                <w:ins w:id="523" w:author="Олександр Загребельний" w:date="2023-06-01T12:49:00Z"/>
              </w:rPr>
            </w:pPr>
            <w:ins w:id="524" w:author="Олександр Загребельний" w:date="2023-06-01T12:49:00Z">
              <w:r>
                <w:t>Призначення</w:t>
              </w:r>
            </w:ins>
          </w:p>
        </w:tc>
      </w:tr>
      <w:tr w:rsidR="005D545F" w14:paraId="7760D41C" w14:textId="77777777" w:rsidTr="005D545F">
        <w:trPr>
          <w:ins w:id="525" w:author="Олександр Загребельний" w:date="2023-06-01T12:49:00Z"/>
        </w:trPr>
        <w:tc>
          <w:tcPr>
            <w:tcW w:w="2972" w:type="dxa"/>
            <w:tcPrChange w:id="526" w:author="Олександр Загребельний" w:date="2023-06-01T12:50:00Z">
              <w:tcPr>
                <w:gridSpan w:val="2"/>
              </w:tcPr>
            </w:tcPrChange>
          </w:tcPr>
          <w:p w14:paraId="7573382F" w14:textId="32107A65" w:rsidR="005D545F" w:rsidRPr="005D545F" w:rsidRDefault="005D545F" w:rsidP="005D545F">
            <w:pPr>
              <w:ind w:firstLine="0"/>
              <w:rPr>
                <w:ins w:id="527" w:author="Олександр Загребельний" w:date="2023-06-01T12:49:00Z"/>
                <w:lang w:val="en-US"/>
                <w:rPrChange w:id="528" w:author="Олександр Загребельний" w:date="2023-06-01T12:49:00Z">
                  <w:rPr>
                    <w:ins w:id="529" w:author="Олександр Загребельний" w:date="2023-06-01T12:49:00Z"/>
                  </w:rPr>
                </w:rPrChange>
              </w:rPr>
            </w:pPr>
            <w:ins w:id="530" w:author="Олександр Загребельний" w:date="2023-06-01T12:49:00Z">
              <w:r>
                <w:rPr>
                  <w:lang w:val="en-US"/>
                </w:rPr>
                <w:t>block</w:t>
              </w:r>
            </w:ins>
            <w:ins w:id="531" w:author="Олександр Загребельний" w:date="2023-06-01T12:54:00Z">
              <w:r>
                <w:rPr>
                  <w:lang w:val="en-US"/>
                </w:rPr>
                <w:t>s</w:t>
              </w:r>
            </w:ins>
          </w:p>
        </w:tc>
        <w:tc>
          <w:tcPr>
            <w:tcW w:w="6657" w:type="dxa"/>
            <w:tcPrChange w:id="532" w:author="Олександр Загребельний" w:date="2023-06-01T12:50:00Z">
              <w:tcPr>
                <w:gridSpan w:val="2"/>
              </w:tcPr>
            </w:tcPrChange>
          </w:tcPr>
          <w:p w14:paraId="603F4C59" w14:textId="413E2506" w:rsidR="005D545F" w:rsidRDefault="005D545F" w:rsidP="005D545F">
            <w:pPr>
              <w:ind w:firstLine="0"/>
              <w:rPr>
                <w:ins w:id="533" w:author="Олександр Загребельний" w:date="2023-06-01T12:49:00Z"/>
              </w:rPr>
            </w:pPr>
            <w:ins w:id="534" w:author="Олександр Загребельний" w:date="2023-06-01T12:53:00Z">
              <w:r>
                <w:t>Матриця</w:t>
              </w:r>
            </w:ins>
            <w:ins w:id="535" w:author="Олександр Загребельний" w:date="2023-06-01T12:50:00Z">
              <w:r>
                <w:t xml:space="preserve"> координат, ширини та довжини блок</w:t>
              </w:r>
            </w:ins>
            <w:ins w:id="536" w:author="Олександр Загребельний" w:date="2023-06-01T12:54:00Z">
              <w:r>
                <w:t>ів стін</w:t>
              </w:r>
            </w:ins>
          </w:p>
        </w:tc>
      </w:tr>
      <w:tr w:rsidR="001E10FE" w14:paraId="4B37675D" w14:textId="77777777" w:rsidTr="005D545F">
        <w:trPr>
          <w:ins w:id="537" w:author="Олександр Загребельний" w:date="2023-06-01T13:11:00Z"/>
        </w:trPr>
        <w:tc>
          <w:tcPr>
            <w:tcW w:w="2972" w:type="dxa"/>
          </w:tcPr>
          <w:p w14:paraId="0C00D75A" w14:textId="7ED33713" w:rsidR="001E10FE" w:rsidRDefault="001E10FE" w:rsidP="005D545F">
            <w:pPr>
              <w:ind w:firstLine="0"/>
              <w:rPr>
                <w:ins w:id="538" w:author="Олександр Загребельний" w:date="2023-06-01T13:11:00Z"/>
                <w:lang w:val="en-US"/>
              </w:rPr>
            </w:pPr>
            <w:ins w:id="539" w:author="Олександр Загребельний" w:date="2023-06-01T13:11:00Z">
              <w:r>
                <w:rPr>
                  <w:lang w:val="en-US"/>
                </w:rPr>
                <w:t>direction</w:t>
              </w:r>
            </w:ins>
          </w:p>
        </w:tc>
        <w:tc>
          <w:tcPr>
            <w:tcW w:w="6657" w:type="dxa"/>
          </w:tcPr>
          <w:p w14:paraId="17524BEC" w14:textId="1D2C8A1D" w:rsidR="001E10FE" w:rsidRPr="001E10FE" w:rsidRDefault="001E10FE" w:rsidP="005D545F">
            <w:pPr>
              <w:ind w:firstLine="0"/>
              <w:rPr>
                <w:ins w:id="540" w:author="Олександр Загребельний" w:date="2023-06-01T13:11:00Z"/>
                <w:lang w:val="uk-UA"/>
              </w:rPr>
            </w:pPr>
            <w:ins w:id="541" w:author="Олександр Загребельний" w:date="2023-06-01T13:11:00Z">
              <w:r>
                <w:t>Напрямок об</w:t>
              </w:r>
              <w:r>
                <w:rPr>
                  <w:lang w:val="en-US"/>
                </w:rPr>
                <w:t>’</w:t>
              </w:r>
              <w:proofErr w:type="spellStart"/>
              <w:r>
                <w:t>єкта</w:t>
              </w:r>
              <w:proofErr w:type="spellEnd"/>
            </w:ins>
          </w:p>
        </w:tc>
      </w:tr>
    </w:tbl>
    <w:p w14:paraId="20AA8D06" w14:textId="77777777" w:rsidR="005D545F" w:rsidRPr="005D545F" w:rsidRDefault="005D545F" w:rsidP="005D545F">
      <w:pPr>
        <w:pPrChange w:id="542" w:author="Олександр Загребельний" w:date="2023-06-01T12:45:00Z">
          <w:pPr>
            <w:pStyle w:val="1"/>
          </w:pPr>
        </w:pPrChange>
      </w:pPr>
    </w:p>
    <w:p w14:paraId="50589981" w14:textId="77777777" w:rsidR="00B2377D" w:rsidRDefault="00B2377D" w:rsidP="00B2377D">
      <w:pPr>
        <w:pStyle w:val="2"/>
      </w:pPr>
      <w:bookmarkStart w:id="543" w:name="_Toc135587139"/>
      <w:r>
        <w:t>Загальний алгоритм</w:t>
      </w:r>
      <w:bookmarkEnd w:id="543"/>
    </w:p>
    <w:p w14:paraId="7DD823E7" w14:textId="77777777" w:rsidR="00FB4193" w:rsidRPr="002D7CC4" w:rsidRDefault="00FB4193" w:rsidP="00FB4193">
      <w:pPr>
        <w:rPr>
          <w:ins w:id="544" w:author="Олександр Загребельний" w:date="2023-06-01T12:21:00Z"/>
          <w:rFonts w:cs="Times New Roman"/>
          <w:szCs w:val="28"/>
        </w:rPr>
      </w:pPr>
      <w:ins w:id="545" w:author="Олександр Загребельний" w:date="2023-06-01T12:21:00Z">
        <w:r>
          <w:rPr>
            <w:rFonts w:cs="Times New Roman"/>
            <w:szCs w:val="28"/>
            <w:lang w:val="en-US"/>
          </w:rPr>
          <w:t xml:space="preserve">1. </w:t>
        </w:r>
        <w:r w:rsidRPr="002D7CC4">
          <w:rPr>
            <w:rFonts w:cs="Times New Roman"/>
            <w:szCs w:val="28"/>
          </w:rPr>
          <w:t>ПОЧАТОК</w:t>
        </w:r>
      </w:ins>
    </w:p>
    <w:p w14:paraId="67E6611B" w14:textId="77777777" w:rsidR="00FB4193" w:rsidRPr="002D7CC4" w:rsidRDefault="00FB4193" w:rsidP="00FB4193">
      <w:pPr>
        <w:rPr>
          <w:ins w:id="546" w:author="Олександр Загребельний" w:date="2023-06-01T12:21:00Z"/>
          <w:rFonts w:cs="Times New Roman"/>
          <w:szCs w:val="28"/>
        </w:rPr>
      </w:pPr>
      <w:ins w:id="547" w:author="Олександр Загребельний" w:date="2023-06-01T12:21:00Z">
        <w:r>
          <w:rPr>
            <w:rFonts w:cs="Times New Roman"/>
            <w:szCs w:val="28"/>
            <w:lang w:val="en-US"/>
          </w:rPr>
          <w:t xml:space="preserve">2. </w:t>
        </w:r>
        <w:r w:rsidRPr="002D7CC4">
          <w:rPr>
            <w:rFonts w:cs="Times New Roman"/>
            <w:szCs w:val="28"/>
          </w:rPr>
          <w:t>Зчитати розмірність лабіринту.</w:t>
        </w:r>
      </w:ins>
    </w:p>
    <w:p w14:paraId="0C284352" w14:textId="6ED7B80D" w:rsidR="00FB4193" w:rsidRPr="002D7CC4" w:rsidRDefault="00FB4193" w:rsidP="00A95331">
      <w:pPr>
        <w:ind w:left="708" w:firstLine="1"/>
        <w:rPr>
          <w:ins w:id="548" w:author="Олександр Загребельний" w:date="2023-06-01T12:21:00Z"/>
          <w:rFonts w:cs="Times New Roman"/>
          <w:szCs w:val="28"/>
        </w:rPr>
        <w:pPrChange w:id="549" w:author="Олександр Загребельний" w:date="2023-06-01T13:20:00Z">
          <w:pPr/>
        </w:pPrChange>
      </w:pPr>
      <w:ins w:id="550" w:author="Олександр Загребельний" w:date="2023-06-01T12:21:00Z">
        <w:r w:rsidRPr="00FB4193">
          <w:rPr>
            <w:rFonts w:cs="Times New Roman"/>
            <w:szCs w:val="28"/>
            <w:rPrChange w:id="551" w:author="Олександр Загребельний" w:date="2023-06-01T12:21:00Z">
              <w:rPr>
                <w:rFonts w:cs="Times New Roman"/>
                <w:szCs w:val="28"/>
                <w:lang w:val="ru-RU"/>
              </w:rPr>
            </w:rPrChange>
          </w:rPr>
          <w:t xml:space="preserve">3. </w:t>
        </w:r>
        <w:r w:rsidRPr="002D7CC4">
          <w:rPr>
            <w:rFonts w:cs="Times New Roman"/>
            <w:szCs w:val="28"/>
          </w:rPr>
          <w:t xml:space="preserve">Згенерувати початкову конфігурацію лабіринту з об'єктами (стіни, їжа, </w:t>
        </w:r>
        <w:r>
          <w:rPr>
            <w:rFonts w:cs="Times New Roman"/>
            <w:szCs w:val="28"/>
          </w:rPr>
          <w:t>привиди</w:t>
        </w:r>
        <w:r w:rsidRPr="002D7CC4">
          <w:rPr>
            <w:rFonts w:cs="Times New Roman"/>
            <w:szCs w:val="28"/>
          </w:rPr>
          <w:t>, тощо).</w:t>
        </w:r>
      </w:ins>
    </w:p>
    <w:p w14:paraId="7FAB5396" w14:textId="77777777" w:rsidR="00FB4193" w:rsidRPr="002D7CC4" w:rsidRDefault="00FB4193" w:rsidP="00FB4193">
      <w:pPr>
        <w:rPr>
          <w:ins w:id="552" w:author="Олександр Загребельний" w:date="2023-06-01T12:21:00Z"/>
          <w:rFonts w:cs="Times New Roman"/>
          <w:szCs w:val="28"/>
        </w:rPr>
      </w:pPr>
      <w:ins w:id="553" w:author="Олександр Загребельний" w:date="2023-06-01T12:21:00Z">
        <w:r w:rsidRPr="002D7CC4">
          <w:rPr>
            <w:rFonts w:cs="Times New Roman"/>
            <w:szCs w:val="28"/>
            <w:lang w:val="ru-RU"/>
          </w:rPr>
          <w:t xml:space="preserve">4. </w:t>
        </w:r>
        <w:r w:rsidRPr="002D7CC4">
          <w:rPr>
            <w:rFonts w:cs="Times New Roman"/>
            <w:szCs w:val="28"/>
          </w:rPr>
          <w:t>Вивести початковий стан гри.</w:t>
        </w:r>
      </w:ins>
    </w:p>
    <w:p w14:paraId="6AB2A789" w14:textId="77777777" w:rsidR="00FB4193" w:rsidRDefault="00FB4193" w:rsidP="00FB4193">
      <w:pPr>
        <w:rPr>
          <w:ins w:id="554" w:author="Олександр Загребельний" w:date="2023-06-01T13:10:00Z"/>
          <w:rFonts w:cs="Times New Roman"/>
          <w:szCs w:val="28"/>
        </w:rPr>
      </w:pPr>
      <w:ins w:id="555" w:author="Олександр Загребельний" w:date="2023-06-01T12:21:00Z">
        <w:r w:rsidRPr="002D7CC4">
          <w:rPr>
            <w:rFonts w:cs="Times New Roman"/>
            <w:szCs w:val="28"/>
            <w:lang w:val="ru-RU"/>
          </w:rPr>
          <w:t xml:space="preserve">5. </w:t>
        </w:r>
        <w:r>
          <w:rPr>
            <w:rFonts w:cs="Times New Roman"/>
            <w:szCs w:val="28"/>
          </w:rPr>
          <w:t>Ігровий цикл допоки гра триває</w:t>
        </w:r>
      </w:ins>
    </w:p>
    <w:p w14:paraId="16048A19" w14:textId="3148E1C6" w:rsidR="001E10FE" w:rsidRPr="002D7CC4" w:rsidRDefault="001E10FE" w:rsidP="00FB4193">
      <w:pPr>
        <w:rPr>
          <w:ins w:id="556" w:author="Олександр Загребельний" w:date="2023-06-01T12:21:00Z"/>
          <w:rFonts w:cs="Times New Roman"/>
          <w:szCs w:val="28"/>
        </w:rPr>
      </w:pPr>
      <w:ins w:id="557" w:author="Олександр Загребельний" w:date="2023-06-01T13:10:00Z">
        <w:r>
          <w:rPr>
            <w:rFonts w:cs="Times New Roman"/>
            <w:szCs w:val="28"/>
          </w:rPr>
          <w:t>5.1. Отримати дії гравця</w:t>
        </w:r>
      </w:ins>
    </w:p>
    <w:p w14:paraId="34BB0EFA" w14:textId="41830A66" w:rsidR="00FB4193" w:rsidRPr="002D7CC4" w:rsidRDefault="00FB4193" w:rsidP="001E10FE">
      <w:pPr>
        <w:ind w:firstLine="708"/>
        <w:rPr>
          <w:ins w:id="558" w:author="Олександр Загребельний" w:date="2023-06-01T12:21:00Z"/>
          <w:rFonts w:cs="Times New Roman"/>
          <w:szCs w:val="28"/>
        </w:rPr>
      </w:pPr>
      <w:ins w:id="559" w:author="Олександр Загребельний" w:date="2023-06-01T12:21:00Z">
        <w:r w:rsidRPr="002D7CC4">
          <w:rPr>
            <w:rFonts w:cs="Times New Roman"/>
            <w:szCs w:val="28"/>
          </w:rPr>
          <w:t>5.</w:t>
        </w:r>
      </w:ins>
      <w:ins w:id="560" w:author="Олександр Загребельний" w:date="2023-06-01T13:10:00Z">
        <w:r w:rsidR="001E10FE">
          <w:rPr>
            <w:rFonts w:cs="Times New Roman"/>
            <w:szCs w:val="28"/>
          </w:rPr>
          <w:t>2</w:t>
        </w:r>
      </w:ins>
      <w:ins w:id="561" w:author="Олександр Загребельний" w:date="2023-06-01T12:21:00Z">
        <w:r w:rsidRPr="002D7CC4">
          <w:rPr>
            <w:rFonts w:cs="Times New Roman"/>
            <w:szCs w:val="28"/>
          </w:rPr>
          <w:t xml:space="preserve">. Виконати </w:t>
        </w:r>
      </w:ins>
      <w:ins w:id="562" w:author="Олександр Загребельний" w:date="2023-06-01T13:14:00Z">
        <w:r w:rsidR="001E10FE">
          <w:rPr>
            <w:rFonts w:cs="Times New Roman"/>
            <w:szCs w:val="28"/>
          </w:rPr>
          <w:t>поворот</w:t>
        </w:r>
      </w:ins>
      <w:ins w:id="563" w:author="Олександр Загребельний" w:date="2023-06-01T12:21:00Z">
        <w:r w:rsidRPr="002D7CC4">
          <w:rPr>
            <w:rFonts w:cs="Times New Roman"/>
            <w:szCs w:val="28"/>
          </w:rPr>
          <w:t xml:space="preserve"> гравця залежно від отриманих дій.</w:t>
        </w:r>
      </w:ins>
      <w:ins w:id="564" w:author="Олександр Загребельний" w:date="2023-06-01T13:07:00Z">
        <w:r w:rsidR="001E10FE">
          <w:rPr>
            <w:rFonts w:cs="Times New Roman"/>
            <w:szCs w:val="28"/>
          </w:rPr>
          <w:t xml:space="preserve"> (3.2)</w:t>
        </w:r>
      </w:ins>
    </w:p>
    <w:p w14:paraId="073A4DC9" w14:textId="686F1F6F" w:rsidR="00FB4193" w:rsidRPr="002D7CC4" w:rsidRDefault="00FB4193" w:rsidP="00FB4193">
      <w:pPr>
        <w:ind w:firstLine="708"/>
        <w:rPr>
          <w:ins w:id="565" w:author="Олександр Загребельний" w:date="2023-06-01T12:21:00Z"/>
          <w:rFonts w:cs="Times New Roman"/>
          <w:szCs w:val="28"/>
        </w:rPr>
      </w:pPr>
      <w:ins w:id="566" w:author="Олександр Загребельний" w:date="2023-06-01T12:21:00Z">
        <w:r w:rsidRPr="002D7CC4">
          <w:rPr>
            <w:rFonts w:cs="Times New Roman"/>
            <w:szCs w:val="28"/>
          </w:rPr>
          <w:t>5.</w:t>
        </w:r>
      </w:ins>
      <w:ins w:id="567" w:author="Олександр Загребельний" w:date="2023-06-01T13:10:00Z">
        <w:r w:rsidR="001E10FE">
          <w:rPr>
            <w:rFonts w:cs="Times New Roman"/>
            <w:szCs w:val="28"/>
          </w:rPr>
          <w:t>3</w:t>
        </w:r>
      </w:ins>
      <w:ins w:id="568" w:author="Олександр Загребельний" w:date="2023-06-01T12:21:00Z">
        <w:r w:rsidRPr="002D7CC4">
          <w:rPr>
            <w:rFonts w:cs="Times New Roman"/>
            <w:szCs w:val="28"/>
          </w:rPr>
          <w:t xml:space="preserve">. Перевірити </w:t>
        </w:r>
      </w:ins>
      <w:ins w:id="569" w:author="Олександр Загребельний" w:date="2023-06-01T12:52:00Z">
        <w:r w:rsidR="005D545F">
          <w:rPr>
            <w:rFonts w:cs="Times New Roman"/>
            <w:szCs w:val="28"/>
          </w:rPr>
          <w:t>зіткнення зі стінами (3.</w:t>
        </w:r>
      </w:ins>
      <w:ins w:id="570" w:author="Олександр Загребельний" w:date="2023-06-01T13:07:00Z">
        <w:r w:rsidR="001E10FE">
          <w:rPr>
            <w:rFonts w:cs="Times New Roman"/>
            <w:szCs w:val="28"/>
          </w:rPr>
          <w:t>3</w:t>
        </w:r>
      </w:ins>
      <w:ins w:id="571" w:author="Олександр Загребельний" w:date="2023-06-01T12:52:00Z">
        <w:r w:rsidR="005D545F">
          <w:rPr>
            <w:rFonts w:cs="Times New Roman"/>
            <w:szCs w:val="28"/>
          </w:rPr>
          <w:t>)</w:t>
        </w:r>
      </w:ins>
    </w:p>
    <w:p w14:paraId="62C6DE00" w14:textId="633B4CD3" w:rsidR="00FB4193" w:rsidRPr="002D7CC4" w:rsidRDefault="00FB4193" w:rsidP="00FB4193">
      <w:pPr>
        <w:ind w:firstLine="708"/>
        <w:rPr>
          <w:ins w:id="572" w:author="Олександр Загребельний" w:date="2023-06-01T12:21:00Z"/>
          <w:rFonts w:cs="Times New Roman"/>
          <w:szCs w:val="28"/>
        </w:rPr>
      </w:pPr>
      <w:ins w:id="573" w:author="Олександр Загребельний" w:date="2023-06-01T12:21:00Z">
        <w:r w:rsidRPr="002D7CC4">
          <w:rPr>
            <w:rFonts w:cs="Times New Roman"/>
            <w:szCs w:val="28"/>
          </w:rPr>
          <w:t>5.</w:t>
        </w:r>
      </w:ins>
      <w:ins w:id="574" w:author="Олександр Загребельний" w:date="2023-06-01T13:10:00Z">
        <w:r w:rsidR="001E10FE">
          <w:rPr>
            <w:rFonts w:cs="Times New Roman"/>
            <w:szCs w:val="28"/>
          </w:rPr>
          <w:t>4</w:t>
        </w:r>
      </w:ins>
      <w:ins w:id="575" w:author="Олександр Загребельний" w:date="2023-06-01T12:21:00Z">
        <w:r w:rsidRPr="002D7CC4">
          <w:rPr>
            <w:rFonts w:cs="Times New Roman"/>
            <w:szCs w:val="28"/>
          </w:rPr>
          <w:t>. Оновити бали та статистику гри.</w:t>
        </w:r>
      </w:ins>
    </w:p>
    <w:p w14:paraId="023F98DF" w14:textId="7D2695A1" w:rsidR="00FB4193" w:rsidRPr="002D7CC4" w:rsidRDefault="00FB4193" w:rsidP="00FB4193">
      <w:pPr>
        <w:ind w:firstLine="708"/>
        <w:rPr>
          <w:ins w:id="576" w:author="Олександр Загребельний" w:date="2023-06-01T12:21:00Z"/>
          <w:rFonts w:cs="Times New Roman"/>
          <w:szCs w:val="28"/>
        </w:rPr>
      </w:pPr>
      <w:ins w:id="577" w:author="Олександр Загребельний" w:date="2023-06-01T12:21:00Z">
        <w:r w:rsidRPr="002D7CC4">
          <w:rPr>
            <w:rFonts w:cs="Times New Roman"/>
            <w:szCs w:val="28"/>
          </w:rPr>
          <w:t>5.</w:t>
        </w:r>
      </w:ins>
      <w:ins w:id="578" w:author="Олександр Загребельний" w:date="2023-06-01T13:10:00Z">
        <w:r w:rsidR="001E10FE">
          <w:rPr>
            <w:rFonts w:cs="Times New Roman"/>
            <w:szCs w:val="28"/>
          </w:rPr>
          <w:t>5</w:t>
        </w:r>
      </w:ins>
      <w:ins w:id="579" w:author="Олександр Загребельний" w:date="2023-06-01T12:21:00Z">
        <w:r w:rsidRPr="002D7CC4">
          <w:rPr>
            <w:rFonts w:cs="Times New Roman"/>
            <w:szCs w:val="28"/>
          </w:rPr>
          <w:t>. Вивести оновлений стан гри.</w:t>
        </w:r>
      </w:ins>
    </w:p>
    <w:p w14:paraId="5CD84195" w14:textId="6BAE0B87" w:rsidR="00FB4193" w:rsidRPr="002D7CC4" w:rsidRDefault="00FB4193" w:rsidP="00FB4193">
      <w:pPr>
        <w:rPr>
          <w:ins w:id="580" w:author="Олександр Загребельний" w:date="2023-06-01T12:21:00Z"/>
          <w:rFonts w:cs="Times New Roman"/>
          <w:szCs w:val="28"/>
        </w:rPr>
      </w:pPr>
      <w:ins w:id="581" w:author="Олександр Загребельний" w:date="2023-06-01T12:21:00Z">
        <w:r>
          <w:rPr>
            <w:rFonts w:cs="Times New Roman"/>
            <w:szCs w:val="28"/>
          </w:rPr>
          <w:t xml:space="preserve">6. </w:t>
        </w:r>
        <w:r w:rsidRPr="002D7CC4">
          <w:rPr>
            <w:rFonts w:cs="Times New Roman"/>
            <w:szCs w:val="28"/>
          </w:rPr>
          <w:t>Вивести результати гри</w:t>
        </w:r>
        <w:r>
          <w:rPr>
            <w:rFonts w:cs="Times New Roman"/>
            <w:szCs w:val="28"/>
          </w:rPr>
          <w:t xml:space="preserve"> та записати їх у файл</w:t>
        </w:r>
        <w:r w:rsidRPr="002D7CC4">
          <w:rPr>
            <w:rFonts w:cs="Times New Roman"/>
            <w:szCs w:val="28"/>
          </w:rPr>
          <w:t xml:space="preserve"> (кількість набраних балів).</w:t>
        </w:r>
      </w:ins>
    </w:p>
    <w:p w14:paraId="7205C593" w14:textId="63BA9F4B" w:rsidR="00B2377D" w:rsidRDefault="00FB4193" w:rsidP="00FB4193">
      <w:pPr>
        <w:rPr>
          <w:ins w:id="582" w:author="Олександр Загребельний" w:date="2023-06-01T13:07:00Z"/>
          <w:rFonts w:cs="Times New Roman"/>
          <w:szCs w:val="28"/>
        </w:rPr>
      </w:pPr>
      <w:ins w:id="583" w:author="Олександр Загребельний" w:date="2023-06-01T12:21:00Z">
        <w:r>
          <w:rPr>
            <w:rFonts w:cs="Times New Roman"/>
            <w:szCs w:val="28"/>
          </w:rPr>
          <w:t xml:space="preserve">7. </w:t>
        </w:r>
        <w:r w:rsidRPr="002D7CC4">
          <w:rPr>
            <w:rFonts w:cs="Times New Roman"/>
            <w:szCs w:val="28"/>
          </w:rPr>
          <w:t>КІНЕЦЬ</w:t>
        </w:r>
      </w:ins>
    </w:p>
    <w:p w14:paraId="26285687" w14:textId="2EED47FF" w:rsidR="001E10FE" w:rsidRDefault="001E10FE" w:rsidP="00FB4193">
      <w:pPr>
        <w:rPr>
          <w:ins w:id="584" w:author="Олександр Загребельний" w:date="2023-06-01T13:08:00Z"/>
          <w:rFonts w:cs="Times New Roman"/>
          <w:szCs w:val="28"/>
        </w:rPr>
      </w:pPr>
      <w:ins w:id="585" w:author="Олександр Загребельний" w:date="2023-06-01T13:08:00Z">
        <w:r>
          <w:rPr>
            <w:rFonts w:cs="Times New Roman"/>
            <w:szCs w:val="28"/>
          </w:rPr>
          <w:t xml:space="preserve">3.2. Поворот </w:t>
        </w:r>
        <w:proofErr w:type="spellStart"/>
        <w:r>
          <w:rPr>
            <w:rFonts w:cs="Times New Roman"/>
            <w:szCs w:val="28"/>
          </w:rPr>
          <w:t>пекмена</w:t>
        </w:r>
        <w:proofErr w:type="spellEnd"/>
      </w:ins>
    </w:p>
    <w:p w14:paraId="410963E0" w14:textId="57D83F95" w:rsidR="001E10FE" w:rsidRDefault="001E10FE" w:rsidP="00FB4193">
      <w:pPr>
        <w:rPr>
          <w:ins w:id="586" w:author="Олександр Загребельний" w:date="2023-06-01T13:25:00Z"/>
          <w:rFonts w:cs="Times New Roman"/>
          <w:szCs w:val="28"/>
        </w:rPr>
      </w:pPr>
      <w:ins w:id="587" w:author="Олександр Загребельний" w:date="2023-06-01T13:08:00Z">
        <w:r>
          <w:rPr>
            <w:rFonts w:cs="Times New Roman"/>
            <w:szCs w:val="28"/>
          </w:rPr>
          <w:t>1 ПОЧАТОК</w:t>
        </w:r>
      </w:ins>
    </w:p>
    <w:p w14:paraId="02E2B6E2" w14:textId="3CD94695" w:rsidR="00A95331" w:rsidRDefault="00A95331" w:rsidP="00FB4193">
      <w:pPr>
        <w:rPr>
          <w:ins w:id="588" w:author="Олександр Загребельний" w:date="2023-06-01T13:08:00Z"/>
          <w:rFonts w:cs="Times New Roman"/>
          <w:szCs w:val="28"/>
        </w:rPr>
      </w:pPr>
      <w:ins w:id="589" w:author="Олександр Загребельний" w:date="2023-06-01T13:25:00Z">
        <w:r>
          <w:rPr>
            <w:rFonts w:cs="Times New Roman"/>
            <w:szCs w:val="28"/>
          </w:rPr>
          <w:t>2 Перевірити можливість повороту</w:t>
        </w:r>
      </w:ins>
      <w:ins w:id="590" w:author="Олександр Загребельний" w:date="2023-06-01T13:34:00Z">
        <w:r w:rsidR="007C63DC">
          <w:rPr>
            <w:rFonts w:cs="Times New Roman"/>
            <w:szCs w:val="28"/>
          </w:rPr>
          <w:t>:</w:t>
        </w:r>
      </w:ins>
    </w:p>
    <w:p w14:paraId="0E72B456" w14:textId="0A666549" w:rsidR="007C63DC" w:rsidRPr="007C63DC" w:rsidRDefault="001E10FE" w:rsidP="007C63DC">
      <w:pPr>
        <w:ind w:left="1416" w:firstLine="0"/>
        <w:rPr>
          <w:ins w:id="591" w:author="Олександр Загребельний" w:date="2023-06-01T13:26:00Z"/>
          <w:rFonts w:cs="Times New Roman"/>
          <w:szCs w:val="28"/>
        </w:rPr>
        <w:pPrChange w:id="592" w:author="Олександр Загребельний" w:date="2023-06-01T13:33:00Z">
          <w:pPr>
            <w:ind w:left="707"/>
          </w:pPr>
        </w:pPrChange>
      </w:pPr>
      <w:ins w:id="593" w:author="Олександр Загребельний" w:date="2023-06-01T13:10:00Z">
        <w:r>
          <w:rPr>
            <w:rFonts w:cs="Times New Roman"/>
            <w:szCs w:val="28"/>
          </w:rPr>
          <w:t>2</w:t>
        </w:r>
      </w:ins>
      <w:ins w:id="594" w:author="Олександр Загребельний" w:date="2023-06-01T13:25:00Z">
        <w:r w:rsidR="00A95331">
          <w:rPr>
            <w:rFonts w:cs="Times New Roman"/>
            <w:szCs w:val="28"/>
          </w:rPr>
          <w:t xml:space="preserve">.1 </w:t>
        </w:r>
      </w:ins>
      <w:ins w:id="595" w:author="Олександр Загребельний" w:date="2023-06-01T13:09:00Z">
        <w:r>
          <w:rPr>
            <w:rFonts w:cs="Times New Roman"/>
            <w:szCs w:val="28"/>
          </w:rPr>
          <w:t xml:space="preserve">ЯКЩО </w:t>
        </w:r>
      </w:ins>
      <w:proofErr w:type="spellStart"/>
      <w:ins w:id="596" w:author="Олександр Загребельний" w:date="2023-06-01T13:10:00Z">
        <w:r>
          <w:rPr>
            <w:rFonts w:cs="Times New Roman"/>
            <w:szCs w:val="28"/>
          </w:rPr>
          <w:t>натиснуто</w:t>
        </w:r>
        <w:proofErr w:type="spellEnd"/>
        <w:r>
          <w:rPr>
            <w:rFonts w:cs="Times New Roman"/>
            <w:szCs w:val="28"/>
          </w:rPr>
          <w:t xml:space="preserve"> ліву стрілку, ТО</w:t>
        </w:r>
      </w:ins>
      <w:ins w:id="597" w:author="Олександр Загребельний" w:date="2023-06-01T13:33:00Z">
        <w:r w:rsidR="007C63DC" w:rsidRPr="007C63DC">
          <w:rPr>
            <w:rFonts w:cs="Times New Roman"/>
            <w:szCs w:val="28"/>
            <w:lang w:val="ru-RU"/>
            <w:rPrChange w:id="598" w:author="Олександр Загребельний" w:date="2023-06-01T13:33:00Z">
              <w:rPr>
                <w:rFonts w:cs="Times New Roman"/>
                <w:szCs w:val="28"/>
                <w:lang w:val="en-US"/>
              </w:rPr>
            </w:rPrChange>
          </w:rPr>
          <w:t xml:space="preserve"> </w:t>
        </w:r>
        <w:r w:rsidR="007C63DC">
          <w:rPr>
            <w:rFonts w:cs="Times New Roman"/>
            <w:szCs w:val="28"/>
          </w:rPr>
          <w:t>перевірити можливість повороту ліворуч</w:t>
        </w:r>
      </w:ins>
      <w:ins w:id="599" w:author="Олександр Загребельний" w:date="2023-06-01T13:34:00Z">
        <w:r w:rsidR="007C63DC">
          <w:rPr>
            <w:rFonts w:cs="Times New Roman"/>
            <w:szCs w:val="28"/>
          </w:rPr>
          <w:t>:</w:t>
        </w:r>
      </w:ins>
    </w:p>
    <w:p w14:paraId="63986251" w14:textId="76467C5A" w:rsidR="007C63DC" w:rsidRPr="007C63DC" w:rsidRDefault="007C63DC" w:rsidP="007C63DC">
      <w:pPr>
        <w:ind w:left="2124" w:firstLine="0"/>
        <w:rPr>
          <w:ins w:id="600" w:author="Олександр Загребельний" w:date="2023-06-01T13:26:00Z"/>
          <w:rFonts w:cs="Times New Roman"/>
          <w:szCs w:val="28"/>
        </w:rPr>
        <w:pPrChange w:id="601" w:author="Олександр Загребельний" w:date="2023-06-01T13:28:00Z">
          <w:pPr>
            <w:ind w:left="707"/>
          </w:pPr>
        </w:pPrChange>
      </w:pPr>
      <w:ins w:id="602" w:author="Олександр Загребельний" w:date="2023-06-01T13:27:00Z">
        <w:r>
          <w:rPr>
            <w:rFonts w:cs="Times New Roman"/>
            <w:szCs w:val="28"/>
          </w:rPr>
          <w:t xml:space="preserve">2.1.1 ЯКЩО клітинка ліворуч </w:t>
        </w:r>
      </w:ins>
      <w:ins w:id="603" w:author="Олександр Загребельний" w:date="2023-06-01T13:28:00Z">
        <w:r>
          <w:rPr>
            <w:rFonts w:cs="Times New Roman"/>
            <w:szCs w:val="28"/>
          </w:rPr>
          <w:t>не</w:t>
        </w:r>
      </w:ins>
      <w:ins w:id="604" w:author="Олександр Загребельний" w:date="2023-06-01T13:27:00Z">
        <w:r>
          <w:rPr>
            <w:rFonts w:cs="Times New Roman"/>
            <w:szCs w:val="28"/>
          </w:rPr>
          <w:t xml:space="preserve"> стіна </w:t>
        </w:r>
      </w:ins>
      <w:ins w:id="605" w:author="Олександр Загребельний" w:date="2023-06-01T13:28:00Z">
        <w:r>
          <w:rPr>
            <w:rFonts w:cs="Times New Roman"/>
            <w:szCs w:val="28"/>
          </w:rPr>
          <w:t xml:space="preserve">І </w:t>
        </w:r>
      </w:ins>
      <w:ins w:id="606" w:author="Олександр Загребельний" w:date="2023-06-01T13:30:00Z">
        <w:r>
          <w:rPr>
            <w:rFonts w:cs="Times New Roman"/>
            <w:szCs w:val="28"/>
          </w:rPr>
          <w:t xml:space="preserve">координата </w:t>
        </w:r>
      </w:ins>
      <w:ins w:id="607" w:author="Олександр Загребельний" w:date="2023-06-01T13:31:00Z">
        <w:r>
          <w:rPr>
            <w:rFonts w:cs="Times New Roman"/>
            <w:szCs w:val="28"/>
            <w:lang w:val="en-US"/>
          </w:rPr>
          <w:t>y</w:t>
        </w:r>
        <w:r w:rsidRPr="007C63DC">
          <w:rPr>
            <w:rFonts w:cs="Times New Roman"/>
            <w:szCs w:val="28"/>
            <w:rPrChange w:id="608" w:author="Олександр Загребельний" w:date="2023-06-01T13:31:00Z">
              <w:rPr>
                <w:rFonts w:cs="Times New Roman"/>
                <w:szCs w:val="28"/>
                <w:lang w:val="en-US"/>
              </w:rPr>
            </w:rPrChange>
          </w:rPr>
          <w:t xml:space="preserve"> </w:t>
        </w:r>
        <w:proofErr w:type="spellStart"/>
        <w:r>
          <w:rPr>
            <w:rFonts w:cs="Times New Roman"/>
            <w:szCs w:val="28"/>
          </w:rPr>
          <w:t>пекмена</w:t>
        </w:r>
      </w:ins>
      <w:proofErr w:type="spellEnd"/>
      <w:ins w:id="609" w:author="Олександр Загребельний" w:date="2023-06-01T13:28:00Z">
        <w:r>
          <w:rPr>
            <w:rFonts w:cs="Times New Roman"/>
            <w:szCs w:val="28"/>
          </w:rPr>
          <w:t xml:space="preserve"> знаходиться в центрі клітинки, ТО</w:t>
        </w:r>
      </w:ins>
      <w:ins w:id="610" w:author="Олександр Загребельний" w:date="2023-06-01T13:29:00Z">
        <w:r>
          <w:rPr>
            <w:rFonts w:cs="Times New Roman"/>
            <w:szCs w:val="28"/>
          </w:rPr>
          <w:t xml:space="preserve"> присвоїти </w:t>
        </w:r>
        <w:r>
          <w:rPr>
            <w:rFonts w:cs="Times New Roman"/>
            <w:szCs w:val="28"/>
            <w:lang w:val="en-US"/>
          </w:rPr>
          <w:t>direction</w:t>
        </w:r>
        <w:r w:rsidRPr="007C63DC">
          <w:rPr>
            <w:rFonts w:cs="Times New Roman"/>
            <w:szCs w:val="28"/>
            <w:rPrChange w:id="611" w:author="Олександр Загребельний" w:date="2023-06-01T13:31:00Z">
              <w:rPr>
                <w:rFonts w:cs="Times New Roman"/>
                <w:szCs w:val="28"/>
                <w:lang w:val="en-US"/>
              </w:rPr>
            </w:rPrChange>
          </w:rPr>
          <w:t xml:space="preserve"> </w:t>
        </w:r>
        <w:r>
          <w:rPr>
            <w:rFonts w:cs="Times New Roman"/>
            <w:szCs w:val="28"/>
          </w:rPr>
          <w:t xml:space="preserve">значення </w:t>
        </w:r>
        <w:r w:rsidRPr="007C63DC">
          <w:rPr>
            <w:rFonts w:cs="Times New Roman"/>
            <w:szCs w:val="28"/>
            <w:rPrChange w:id="612" w:author="Олександр Загребельний" w:date="2023-06-01T13:31:00Z">
              <w:rPr>
                <w:rFonts w:cs="Times New Roman"/>
                <w:szCs w:val="28"/>
                <w:lang w:val="en-US"/>
              </w:rPr>
            </w:rPrChange>
          </w:rPr>
          <w:t>“</w:t>
        </w:r>
        <w:r>
          <w:rPr>
            <w:rFonts w:cs="Times New Roman"/>
            <w:szCs w:val="28"/>
            <w:lang w:val="en-US"/>
          </w:rPr>
          <w:t>left</w:t>
        </w:r>
        <w:r w:rsidRPr="007C63DC">
          <w:rPr>
            <w:rFonts w:cs="Times New Roman"/>
            <w:szCs w:val="28"/>
            <w:rPrChange w:id="613" w:author="Олександр Загребельний" w:date="2023-06-01T13:31:00Z">
              <w:rPr>
                <w:rFonts w:cs="Times New Roman"/>
                <w:szCs w:val="28"/>
                <w:lang w:val="en-US"/>
              </w:rPr>
            </w:rPrChange>
          </w:rPr>
          <w:t>”.</w:t>
        </w:r>
      </w:ins>
    </w:p>
    <w:p w14:paraId="1D9FFBA3" w14:textId="20824E17" w:rsidR="007C63DC" w:rsidRPr="007C63DC" w:rsidRDefault="007C63DC" w:rsidP="007C63DC">
      <w:pPr>
        <w:ind w:left="1416" w:firstLine="0"/>
        <w:rPr>
          <w:ins w:id="614" w:author="Олександр Загребельний" w:date="2023-06-01T13:34:00Z"/>
          <w:rFonts w:cs="Times New Roman"/>
          <w:szCs w:val="28"/>
        </w:rPr>
      </w:pPr>
      <w:ins w:id="615" w:author="Олександр Загребельний" w:date="2023-06-01T13:26:00Z">
        <w:r>
          <w:rPr>
            <w:rFonts w:cs="Times New Roman"/>
            <w:szCs w:val="28"/>
          </w:rPr>
          <w:t xml:space="preserve">2.2 </w:t>
        </w:r>
      </w:ins>
      <w:ins w:id="616" w:author="Олександр Загребельний" w:date="2023-06-01T13:34:00Z">
        <w:r>
          <w:rPr>
            <w:rFonts w:cs="Times New Roman"/>
            <w:szCs w:val="28"/>
          </w:rPr>
          <w:t>ІНАКШЕ ЯКЩО</w:t>
        </w:r>
      </w:ins>
      <w:ins w:id="617" w:author="Олександр Загребельний" w:date="2023-06-01T13:26:00Z">
        <w:r>
          <w:rPr>
            <w:rFonts w:cs="Times New Roman"/>
            <w:szCs w:val="28"/>
          </w:rPr>
          <w:t xml:space="preserve"> </w:t>
        </w:r>
        <w:proofErr w:type="spellStart"/>
        <w:r>
          <w:rPr>
            <w:rFonts w:cs="Times New Roman"/>
            <w:szCs w:val="28"/>
          </w:rPr>
          <w:t>натиснуто</w:t>
        </w:r>
        <w:proofErr w:type="spellEnd"/>
        <w:r>
          <w:rPr>
            <w:rFonts w:cs="Times New Roman"/>
            <w:szCs w:val="28"/>
          </w:rPr>
          <w:t xml:space="preserve"> праву стрілку, ТО</w:t>
        </w:r>
      </w:ins>
      <w:ins w:id="618" w:author="Олександр Загребельний" w:date="2023-06-01T13:34:00Z">
        <w:r w:rsidRPr="007C63DC">
          <w:rPr>
            <w:rFonts w:cs="Times New Roman"/>
            <w:szCs w:val="28"/>
          </w:rPr>
          <w:t xml:space="preserve"> </w:t>
        </w:r>
        <w:r>
          <w:rPr>
            <w:rFonts w:cs="Times New Roman"/>
            <w:szCs w:val="28"/>
          </w:rPr>
          <w:t xml:space="preserve">перевірити можливість повороту </w:t>
        </w:r>
        <w:r>
          <w:rPr>
            <w:rFonts w:cs="Times New Roman"/>
            <w:szCs w:val="28"/>
          </w:rPr>
          <w:t>праворуч:</w:t>
        </w:r>
      </w:ins>
    </w:p>
    <w:p w14:paraId="68069AFE" w14:textId="1D854FEB" w:rsidR="007C63DC" w:rsidRDefault="007C63DC" w:rsidP="00A95331">
      <w:pPr>
        <w:ind w:left="707"/>
        <w:rPr>
          <w:ins w:id="619" w:author="Олександр Загребельний" w:date="2023-06-01T13:29:00Z"/>
          <w:rFonts w:cs="Times New Roman"/>
          <w:szCs w:val="28"/>
        </w:rPr>
      </w:pPr>
    </w:p>
    <w:p w14:paraId="36B9D5CF" w14:textId="48D4AF40" w:rsidR="007C63DC" w:rsidRPr="007C63DC" w:rsidRDefault="007C63DC" w:rsidP="007C63DC">
      <w:pPr>
        <w:ind w:left="2124" w:firstLine="0"/>
        <w:rPr>
          <w:ins w:id="620" w:author="Олександр Загребельний" w:date="2023-06-01T13:26:00Z"/>
          <w:rFonts w:cs="Times New Roman"/>
          <w:szCs w:val="28"/>
          <w:lang w:val="ru-RU"/>
          <w:rPrChange w:id="621" w:author="Олександр Загребельний" w:date="2023-06-01T13:29:00Z">
            <w:rPr>
              <w:ins w:id="622" w:author="Олександр Загребельний" w:date="2023-06-01T13:26:00Z"/>
              <w:rFonts w:cs="Times New Roman"/>
              <w:szCs w:val="28"/>
            </w:rPr>
          </w:rPrChange>
        </w:rPr>
        <w:pPrChange w:id="623" w:author="Олександр Загребельний" w:date="2023-06-01T13:34:00Z">
          <w:pPr>
            <w:ind w:left="707"/>
          </w:pPr>
        </w:pPrChange>
      </w:pPr>
      <w:ins w:id="624" w:author="Олександр Загребельний" w:date="2023-06-01T13:29:00Z">
        <w:r>
          <w:rPr>
            <w:rFonts w:cs="Times New Roman"/>
            <w:szCs w:val="28"/>
          </w:rPr>
          <w:lastRenderedPageBreak/>
          <w:t>2.</w:t>
        </w:r>
        <w:r w:rsidRPr="007C63DC">
          <w:rPr>
            <w:rFonts w:cs="Times New Roman"/>
            <w:szCs w:val="28"/>
            <w:lang w:val="ru-RU"/>
            <w:rPrChange w:id="625" w:author="Олександр Загребельний" w:date="2023-06-01T13:30:00Z">
              <w:rPr>
                <w:rFonts w:cs="Times New Roman"/>
                <w:szCs w:val="28"/>
                <w:lang w:val="en-US"/>
              </w:rPr>
            </w:rPrChange>
          </w:rPr>
          <w:t>2</w:t>
        </w:r>
        <w:r>
          <w:rPr>
            <w:rFonts w:cs="Times New Roman"/>
            <w:szCs w:val="28"/>
          </w:rPr>
          <w:t xml:space="preserve">.1 ЯКЩО клітинка </w:t>
        </w:r>
      </w:ins>
      <w:ins w:id="626" w:author="Олександр Загребельний" w:date="2023-06-01T13:30:00Z">
        <w:r>
          <w:rPr>
            <w:rFonts w:cs="Times New Roman"/>
            <w:szCs w:val="28"/>
          </w:rPr>
          <w:t>праворуч</w:t>
        </w:r>
      </w:ins>
      <w:ins w:id="627" w:author="Олександр Загребельний" w:date="2023-06-01T13:29:00Z">
        <w:r>
          <w:rPr>
            <w:rFonts w:cs="Times New Roman"/>
            <w:szCs w:val="28"/>
          </w:rPr>
          <w:t xml:space="preserve"> не стіна І </w:t>
        </w:r>
      </w:ins>
      <w:ins w:id="628" w:author="Олександр Загребельний" w:date="2023-06-01T13:31:00Z">
        <w:r>
          <w:rPr>
            <w:rFonts w:cs="Times New Roman"/>
            <w:szCs w:val="28"/>
          </w:rPr>
          <w:t xml:space="preserve">координата </w:t>
        </w:r>
        <w:r>
          <w:rPr>
            <w:rFonts w:cs="Times New Roman"/>
            <w:szCs w:val="28"/>
            <w:lang w:val="en-US"/>
          </w:rPr>
          <w:t>y</w:t>
        </w:r>
        <w:r w:rsidRPr="00C84BA1">
          <w:rPr>
            <w:rFonts w:cs="Times New Roman"/>
            <w:szCs w:val="28"/>
          </w:rPr>
          <w:t xml:space="preserve"> </w:t>
        </w:r>
        <w:proofErr w:type="spellStart"/>
        <w:r>
          <w:rPr>
            <w:rFonts w:cs="Times New Roman"/>
            <w:szCs w:val="28"/>
          </w:rPr>
          <w:t>пекмена</w:t>
        </w:r>
        <w:proofErr w:type="spellEnd"/>
        <w:r>
          <w:rPr>
            <w:rFonts w:cs="Times New Roman"/>
            <w:szCs w:val="28"/>
          </w:rPr>
          <w:t xml:space="preserve"> </w:t>
        </w:r>
      </w:ins>
      <w:ins w:id="629" w:author="Олександр Загребельний" w:date="2023-06-01T13:29:00Z">
        <w:r>
          <w:rPr>
            <w:rFonts w:cs="Times New Roman"/>
            <w:szCs w:val="28"/>
          </w:rPr>
          <w:t xml:space="preserve">знаходиться в центрі клітинки, ТО присвоїти </w:t>
        </w:r>
        <w:r>
          <w:rPr>
            <w:rFonts w:cs="Times New Roman"/>
            <w:szCs w:val="28"/>
            <w:lang w:val="en-US"/>
          </w:rPr>
          <w:t>direction</w:t>
        </w:r>
        <w:r w:rsidRPr="00C84BA1">
          <w:rPr>
            <w:rFonts w:cs="Times New Roman"/>
            <w:szCs w:val="28"/>
            <w:lang w:val="ru-RU"/>
          </w:rPr>
          <w:t xml:space="preserve"> </w:t>
        </w:r>
        <w:r>
          <w:rPr>
            <w:rFonts w:cs="Times New Roman"/>
            <w:szCs w:val="28"/>
          </w:rPr>
          <w:t xml:space="preserve">значення </w:t>
        </w:r>
        <w:r w:rsidRPr="00C84BA1">
          <w:rPr>
            <w:rFonts w:cs="Times New Roman"/>
            <w:szCs w:val="28"/>
            <w:lang w:val="ru-RU"/>
          </w:rPr>
          <w:t>“</w:t>
        </w:r>
      </w:ins>
      <w:ins w:id="630" w:author="Олександр Загребельний" w:date="2023-06-01T13:31:00Z">
        <w:r>
          <w:rPr>
            <w:rFonts w:cs="Times New Roman"/>
            <w:szCs w:val="28"/>
            <w:lang w:val="en-US"/>
          </w:rPr>
          <w:t>right</w:t>
        </w:r>
      </w:ins>
      <w:ins w:id="631" w:author="Олександр Загребельний" w:date="2023-06-01T13:29:00Z">
        <w:r w:rsidRPr="00C84BA1">
          <w:rPr>
            <w:rFonts w:cs="Times New Roman"/>
            <w:szCs w:val="28"/>
            <w:lang w:val="ru-RU"/>
          </w:rPr>
          <w:t>”.</w:t>
        </w:r>
      </w:ins>
    </w:p>
    <w:p w14:paraId="3FDFA282" w14:textId="3CBBDC3E" w:rsidR="007C63DC" w:rsidRPr="007C63DC" w:rsidRDefault="007C63DC" w:rsidP="007C63DC">
      <w:pPr>
        <w:ind w:left="1416" w:firstLine="0"/>
        <w:rPr>
          <w:ins w:id="632" w:author="Олександр Загребельний" w:date="2023-06-01T13:35:00Z"/>
          <w:rFonts w:cs="Times New Roman"/>
          <w:szCs w:val="28"/>
        </w:rPr>
      </w:pPr>
      <w:ins w:id="633" w:author="Олександр Загребельний" w:date="2023-06-01T13:26:00Z">
        <w:r>
          <w:rPr>
            <w:rFonts w:cs="Times New Roman"/>
            <w:szCs w:val="28"/>
          </w:rPr>
          <w:t xml:space="preserve">2.3 ІНАКШЕ ЯКЩО </w:t>
        </w:r>
        <w:proofErr w:type="spellStart"/>
        <w:r>
          <w:rPr>
            <w:rFonts w:cs="Times New Roman"/>
            <w:szCs w:val="28"/>
          </w:rPr>
          <w:t>натиснуто</w:t>
        </w:r>
        <w:proofErr w:type="spellEnd"/>
        <w:r>
          <w:rPr>
            <w:rFonts w:cs="Times New Roman"/>
            <w:szCs w:val="28"/>
          </w:rPr>
          <w:t xml:space="preserve"> стрілку вниз, ТО</w:t>
        </w:r>
      </w:ins>
      <w:ins w:id="634" w:author="Олександр Загребельний" w:date="2023-06-01T13:35:00Z">
        <w:r>
          <w:rPr>
            <w:rFonts w:cs="Times New Roman"/>
            <w:szCs w:val="28"/>
          </w:rPr>
          <w:t xml:space="preserve"> </w:t>
        </w:r>
        <w:r>
          <w:rPr>
            <w:rFonts w:cs="Times New Roman"/>
            <w:szCs w:val="28"/>
          </w:rPr>
          <w:t xml:space="preserve">перевірити можливість повороту </w:t>
        </w:r>
        <w:r>
          <w:rPr>
            <w:rFonts w:cs="Times New Roman"/>
            <w:szCs w:val="28"/>
          </w:rPr>
          <w:t>вниз</w:t>
        </w:r>
        <w:r>
          <w:rPr>
            <w:rFonts w:cs="Times New Roman"/>
            <w:szCs w:val="28"/>
          </w:rPr>
          <w:t>:</w:t>
        </w:r>
      </w:ins>
    </w:p>
    <w:p w14:paraId="10510FEE" w14:textId="4F0BF789" w:rsidR="007C63DC" w:rsidRPr="00C84BA1" w:rsidRDefault="007C63DC" w:rsidP="007C63DC">
      <w:pPr>
        <w:ind w:left="2124" w:firstLine="0"/>
        <w:rPr>
          <w:ins w:id="635" w:author="Олександр Загребельний" w:date="2023-06-01T13:35:00Z"/>
          <w:rFonts w:cs="Times New Roman"/>
          <w:szCs w:val="28"/>
          <w:lang w:val="ru-RU"/>
        </w:rPr>
      </w:pPr>
      <w:ins w:id="636" w:author="Олександр Загребельний" w:date="2023-06-01T13:35:00Z">
        <w:r>
          <w:rPr>
            <w:rFonts w:cs="Times New Roman"/>
            <w:szCs w:val="28"/>
          </w:rPr>
          <w:t>2.</w:t>
        </w:r>
        <w:r>
          <w:rPr>
            <w:rFonts w:cs="Times New Roman"/>
            <w:szCs w:val="28"/>
            <w:lang w:val="ru-RU"/>
          </w:rPr>
          <w:t>3</w:t>
        </w:r>
        <w:r>
          <w:rPr>
            <w:rFonts w:cs="Times New Roman"/>
            <w:szCs w:val="28"/>
          </w:rPr>
          <w:t xml:space="preserve">.1 ЯКЩО клітинка праворуч не стіна І координата </w:t>
        </w:r>
        <w:r>
          <w:rPr>
            <w:rFonts w:cs="Times New Roman"/>
            <w:szCs w:val="28"/>
            <w:lang w:val="en-US"/>
          </w:rPr>
          <w:t>y</w:t>
        </w:r>
        <w:r w:rsidRPr="00C84BA1">
          <w:rPr>
            <w:rFonts w:cs="Times New Roman"/>
            <w:szCs w:val="28"/>
          </w:rPr>
          <w:t xml:space="preserve"> </w:t>
        </w:r>
        <w:proofErr w:type="spellStart"/>
        <w:r>
          <w:rPr>
            <w:rFonts w:cs="Times New Roman"/>
            <w:szCs w:val="28"/>
          </w:rPr>
          <w:t>пекмена</w:t>
        </w:r>
        <w:proofErr w:type="spellEnd"/>
        <w:r>
          <w:rPr>
            <w:rFonts w:cs="Times New Roman"/>
            <w:szCs w:val="28"/>
          </w:rPr>
          <w:t xml:space="preserve"> знаходиться в центрі клітинки, ТО присвоїти </w:t>
        </w:r>
        <w:r>
          <w:rPr>
            <w:rFonts w:cs="Times New Roman"/>
            <w:szCs w:val="28"/>
            <w:lang w:val="en-US"/>
          </w:rPr>
          <w:t>direction</w:t>
        </w:r>
        <w:r w:rsidRPr="00C84BA1">
          <w:rPr>
            <w:rFonts w:cs="Times New Roman"/>
            <w:szCs w:val="28"/>
            <w:lang w:val="ru-RU"/>
          </w:rPr>
          <w:t xml:space="preserve"> </w:t>
        </w:r>
        <w:r>
          <w:rPr>
            <w:rFonts w:cs="Times New Roman"/>
            <w:szCs w:val="28"/>
          </w:rPr>
          <w:t xml:space="preserve">значення </w:t>
        </w:r>
        <w:r w:rsidRPr="00C84BA1">
          <w:rPr>
            <w:rFonts w:cs="Times New Roman"/>
            <w:szCs w:val="28"/>
            <w:lang w:val="ru-RU"/>
          </w:rPr>
          <w:t>“</w:t>
        </w:r>
        <w:r>
          <w:rPr>
            <w:rFonts w:cs="Times New Roman"/>
            <w:szCs w:val="28"/>
            <w:lang w:val="en-US"/>
          </w:rPr>
          <w:t>right</w:t>
        </w:r>
        <w:r w:rsidRPr="00C84BA1">
          <w:rPr>
            <w:rFonts w:cs="Times New Roman"/>
            <w:szCs w:val="28"/>
            <w:lang w:val="ru-RU"/>
          </w:rPr>
          <w:t>”.</w:t>
        </w:r>
      </w:ins>
    </w:p>
    <w:p w14:paraId="451B5464" w14:textId="016A2135" w:rsidR="007C63DC" w:rsidRPr="007C63DC" w:rsidRDefault="007C63DC" w:rsidP="007C63DC">
      <w:pPr>
        <w:ind w:left="707"/>
        <w:rPr>
          <w:ins w:id="637" w:author="Олександр Загребельний" w:date="2023-06-01T13:26:00Z"/>
          <w:rFonts w:cs="Times New Roman"/>
          <w:szCs w:val="28"/>
          <w:lang w:val="ru-RU"/>
          <w:rPrChange w:id="638" w:author="Олександр Загребельний" w:date="2023-06-01T13:35:00Z">
            <w:rPr>
              <w:ins w:id="639" w:author="Олександр Загребельний" w:date="2023-06-01T13:26:00Z"/>
              <w:rFonts w:cs="Times New Roman"/>
              <w:szCs w:val="28"/>
            </w:rPr>
          </w:rPrChange>
        </w:rPr>
      </w:pPr>
    </w:p>
    <w:p w14:paraId="1897C1F5" w14:textId="6BDBFD77" w:rsidR="007C63DC" w:rsidRPr="00FB4193" w:rsidRDefault="007C63DC" w:rsidP="007C63DC">
      <w:pPr>
        <w:ind w:left="707"/>
        <w:rPr>
          <w:rFonts w:cs="Times New Roman"/>
          <w:szCs w:val="28"/>
        </w:rPr>
        <w:pPrChange w:id="640" w:author="Олександр Загребельний" w:date="2023-06-01T13:26:00Z">
          <w:pPr/>
        </w:pPrChange>
      </w:pPr>
      <w:ins w:id="641" w:author="Олександр Загребельний" w:date="2023-06-01T13:26:00Z">
        <w:r>
          <w:rPr>
            <w:rFonts w:cs="Times New Roman"/>
            <w:szCs w:val="28"/>
          </w:rPr>
          <w:t xml:space="preserve">2.4 ІНАКШЕ ЯКЩО </w:t>
        </w:r>
        <w:proofErr w:type="spellStart"/>
        <w:r>
          <w:rPr>
            <w:rFonts w:cs="Times New Roman"/>
            <w:szCs w:val="28"/>
          </w:rPr>
          <w:t>натиснуто</w:t>
        </w:r>
        <w:proofErr w:type="spellEnd"/>
        <w:r>
          <w:rPr>
            <w:rFonts w:cs="Times New Roman"/>
            <w:szCs w:val="28"/>
          </w:rPr>
          <w:t xml:space="preserve"> стрілку вгору, ТО</w:t>
        </w:r>
      </w:ins>
    </w:p>
    <w:p w14:paraId="62797ED4" w14:textId="3123FEE6" w:rsidR="00B2377D" w:rsidRDefault="001E10FE" w:rsidP="001E10FE">
      <w:pPr>
        <w:pStyle w:val="2"/>
        <w:numPr>
          <w:ilvl w:val="0"/>
          <w:numId w:val="0"/>
        </w:numPr>
        <w:ind w:firstLine="708"/>
        <w:rPr>
          <w:ins w:id="642" w:author="Олександр Загребельний" w:date="2023-06-01T12:45:00Z"/>
        </w:rPr>
        <w:pPrChange w:id="643" w:author="Олександр Загребельний" w:date="2023-06-01T13:08:00Z">
          <w:pPr>
            <w:pStyle w:val="2"/>
          </w:pPr>
        </w:pPrChange>
      </w:pPr>
      <w:bookmarkStart w:id="644" w:name="_Toc135587140"/>
      <w:ins w:id="645" w:author="Олександр Загребельний" w:date="2023-06-01T13:08:00Z">
        <w:r>
          <w:t xml:space="preserve">3.3. </w:t>
        </w:r>
      </w:ins>
      <w:del w:id="646" w:author="Олександр Загребельний" w:date="2023-06-01T12:45:00Z">
        <w:r w:rsidR="00B2377D" w:rsidDel="005D545F">
          <w:delText>Алгоритм методу 1</w:delText>
        </w:r>
      </w:del>
      <w:bookmarkEnd w:id="644"/>
      <w:ins w:id="647" w:author="Олександр Загребельний" w:date="2023-06-01T12:45:00Z">
        <w:r w:rsidR="005D545F">
          <w:t>Зіткнення зі стінами</w:t>
        </w:r>
      </w:ins>
    </w:p>
    <w:p w14:paraId="0222FD1C" w14:textId="69482477" w:rsidR="005D545F" w:rsidRDefault="005D545F" w:rsidP="005D545F">
      <w:pPr>
        <w:rPr>
          <w:ins w:id="648" w:author="Олександр Загребельний" w:date="2023-06-01T12:54:00Z"/>
        </w:rPr>
      </w:pPr>
      <w:ins w:id="649" w:author="Олександр Загребельний" w:date="2023-06-01T12:52:00Z">
        <w:r>
          <w:t>1 ПОЧАТОК</w:t>
        </w:r>
      </w:ins>
    </w:p>
    <w:p w14:paraId="439E3320" w14:textId="51B5471D" w:rsidR="005D545F" w:rsidRPr="005D545F" w:rsidRDefault="005D545F" w:rsidP="005D545F">
      <w:pPr>
        <w:rPr>
          <w:ins w:id="650" w:author="Олександр Загребельний" w:date="2023-06-01T12:53:00Z"/>
        </w:rPr>
      </w:pPr>
      <w:ins w:id="651" w:author="Олександр Загребельний" w:date="2023-06-01T12:54:00Z">
        <w:r w:rsidRPr="005D545F">
          <w:rPr>
            <w:rPrChange w:id="652" w:author="Олександр Загребельний" w:date="2023-06-01T12:55:00Z">
              <w:rPr>
                <w:lang w:val="en-US"/>
              </w:rPr>
            </w:rPrChange>
          </w:rPr>
          <w:t xml:space="preserve">2 </w:t>
        </w:r>
        <w:r>
          <w:t>Перевірити зіткнення об</w:t>
        </w:r>
        <w:r w:rsidRPr="005D545F">
          <w:rPr>
            <w:rPrChange w:id="653" w:author="Олександр Загребельний" w:date="2023-06-01T12:55:00Z">
              <w:rPr>
                <w:lang w:val="en-US"/>
              </w:rPr>
            </w:rPrChange>
          </w:rPr>
          <w:t>’</w:t>
        </w:r>
        <w:r>
          <w:t xml:space="preserve">єкту зі </w:t>
        </w:r>
      </w:ins>
      <w:ins w:id="654" w:author="Олександр Загребельний" w:date="2023-06-01T12:55:00Z">
        <w:r>
          <w:t>стіною:</w:t>
        </w:r>
      </w:ins>
    </w:p>
    <w:p w14:paraId="42BDDEC4" w14:textId="0F793A77" w:rsidR="005D545F" w:rsidRDefault="005D545F" w:rsidP="005D545F">
      <w:pPr>
        <w:ind w:left="707"/>
        <w:rPr>
          <w:ins w:id="655" w:author="Олександр Загребельний" w:date="2023-06-01T12:55:00Z"/>
        </w:rPr>
      </w:pPr>
      <w:ins w:id="656" w:author="Олександр Загребельний" w:date="2023-06-01T12:53:00Z">
        <w:r>
          <w:t>2</w:t>
        </w:r>
      </w:ins>
      <w:ins w:id="657" w:author="Олександр Загребельний" w:date="2023-06-01T12:55:00Z">
        <w:r>
          <w:t>.1</w:t>
        </w:r>
      </w:ins>
      <w:ins w:id="658" w:author="Олександр Загребельний" w:date="2023-06-01T12:53:00Z">
        <w:r>
          <w:t xml:space="preserve"> ЦИКЛ</w:t>
        </w:r>
      </w:ins>
      <w:ins w:id="659" w:author="Олександр Загребельний" w:date="2023-06-01T12:54:00Z">
        <w:r>
          <w:t xml:space="preserve"> проходу по всіх рядках матриці </w:t>
        </w:r>
        <w:r>
          <w:rPr>
            <w:lang w:val="en-US"/>
          </w:rPr>
          <w:t>blocks</w:t>
        </w:r>
      </w:ins>
      <w:ins w:id="660" w:author="Олександр Загребельний" w:date="2023-06-01T12:55:00Z">
        <w:r>
          <w:t>.</w:t>
        </w:r>
      </w:ins>
    </w:p>
    <w:p w14:paraId="40BF7976" w14:textId="0DA0F89E" w:rsidR="002402EA" w:rsidRDefault="005D545F" w:rsidP="002402EA">
      <w:pPr>
        <w:ind w:left="2124" w:firstLine="0"/>
        <w:rPr>
          <w:ins w:id="661" w:author="Олександр Загребельний" w:date="2023-06-01T13:01:00Z"/>
        </w:rPr>
      </w:pPr>
      <w:ins w:id="662" w:author="Олександр Загребельний" w:date="2023-06-01T12:55:00Z">
        <w:r>
          <w:t xml:space="preserve">2.1.1. ЯКЩО </w:t>
        </w:r>
        <w:r w:rsidR="002402EA">
          <w:t>напрямок об</w:t>
        </w:r>
        <w:r w:rsidR="002402EA" w:rsidRPr="002402EA">
          <w:rPr>
            <w:rPrChange w:id="663" w:author="Олександр Загребельний" w:date="2023-06-01T13:01:00Z">
              <w:rPr>
                <w:lang w:val="en-US"/>
              </w:rPr>
            </w:rPrChange>
          </w:rPr>
          <w:t>’</w:t>
        </w:r>
        <w:r w:rsidR="002402EA">
          <w:t xml:space="preserve">єкта праворуч І </w:t>
        </w:r>
      </w:ins>
      <w:ins w:id="664" w:author="Олександр Загребельний" w:date="2023-06-01T12:57:00Z">
        <w:r w:rsidR="002402EA">
          <w:t xml:space="preserve">крайня </w:t>
        </w:r>
      </w:ins>
      <w:ins w:id="665" w:author="Олександр Загребельний" w:date="2023-06-01T13:03:00Z">
        <w:r w:rsidR="002402EA">
          <w:t>права</w:t>
        </w:r>
      </w:ins>
      <w:ins w:id="666" w:author="Олександр Загребельний" w:date="2023-06-01T12:57:00Z">
        <w:r w:rsidR="002402EA">
          <w:t xml:space="preserve"> межа об</w:t>
        </w:r>
        <w:r w:rsidR="002402EA" w:rsidRPr="002402EA">
          <w:rPr>
            <w:rPrChange w:id="667" w:author="Олександр Загребельний" w:date="2023-06-01T13:01:00Z">
              <w:rPr>
                <w:lang w:val="en-US"/>
              </w:rPr>
            </w:rPrChange>
          </w:rPr>
          <w:t>’</w:t>
        </w:r>
        <w:r w:rsidR="002402EA" w:rsidRPr="002402EA">
          <w:rPr>
            <w:rPrChange w:id="668" w:author="Олександр Загребельний" w:date="2023-06-01T13:01:00Z">
              <w:rPr>
                <w:lang w:val="ru-RU"/>
              </w:rPr>
            </w:rPrChange>
          </w:rPr>
          <w:t xml:space="preserve">єкта знаходиться в межах блоку, ТО присвоїти </w:t>
        </w:r>
      </w:ins>
      <w:ins w:id="669" w:author="Олександр Загребельний" w:date="2023-06-01T12:58:00Z">
        <w:r w:rsidR="002402EA" w:rsidRPr="002402EA">
          <w:rPr>
            <w:rPrChange w:id="670" w:author="Олександр Загребельний" w:date="2023-06-01T13:01:00Z">
              <w:rPr>
                <w:lang w:val="ru-RU"/>
              </w:rPr>
            </w:rPrChange>
          </w:rPr>
          <w:t xml:space="preserve">координаті </w:t>
        </w:r>
        <w:r w:rsidR="002402EA">
          <w:rPr>
            <w:lang w:val="en-US"/>
          </w:rPr>
          <w:t>x</w:t>
        </w:r>
        <w:r w:rsidR="002402EA" w:rsidRPr="002402EA">
          <w:rPr>
            <w:rPrChange w:id="671" w:author="Олександр Загребельний" w:date="2023-06-01T13:01:00Z">
              <w:rPr>
                <w:lang w:val="en-US"/>
              </w:rPr>
            </w:rPrChange>
          </w:rPr>
          <w:t xml:space="preserve"> </w:t>
        </w:r>
        <w:r w:rsidR="002402EA">
          <w:t>об</w:t>
        </w:r>
        <w:r w:rsidR="002402EA" w:rsidRPr="002402EA">
          <w:rPr>
            <w:rPrChange w:id="672" w:author="Олександр Загребельний" w:date="2023-06-01T13:01:00Z">
              <w:rPr>
                <w:lang w:val="en-US"/>
              </w:rPr>
            </w:rPrChange>
          </w:rPr>
          <w:t>’</w:t>
        </w:r>
        <w:r w:rsidR="002402EA">
          <w:t xml:space="preserve">єкта значення </w:t>
        </w:r>
        <w:r w:rsidR="002402EA">
          <w:rPr>
            <w:lang w:val="en-US"/>
          </w:rPr>
          <w:t>x</w:t>
        </w:r>
        <w:r w:rsidR="002402EA" w:rsidRPr="002402EA">
          <w:rPr>
            <w:rPrChange w:id="673" w:author="Олександр Загребельний" w:date="2023-06-01T13:01:00Z">
              <w:rPr>
                <w:lang w:val="en-US"/>
              </w:rPr>
            </w:rPrChange>
          </w:rPr>
          <w:t xml:space="preserve"> </w:t>
        </w:r>
      </w:ins>
      <w:ins w:id="674" w:author="Олександр Загребельний" w:date="2023-06-01T13:00:00Z">
        <w:r w:rsidR="002402EA">
          <w:t xml:space="preserve">лівої межі </w:t>
        </w:r>
      </w:ins>
      <w:ins w:id="675" w:author="Олександр Загребельний" w:date="2023-06-01T13:01:00Z">
        <w:r w:rsidR="002402EA">
          <w:t>блоку мінус радіус об</w:t>
        </w:r>
        <w:r w:rsidR="002402EA" w:rsidRPr="002402EA">
          <w:rPr>
            <w:rPrChange w:id="676" w:author="Олександр Загребельний" w:date="2023-06-01T13:01:00Z">
              <w:rPr>
                <w:lang w:val="en-US"/>
              </w:rPr>
            </w:rPrChange>
          </w:rPr>
          <w:t>’</w:t>
        </w:r>
        <w:r w:rsidR="002402EA">
          <w:t>єкта.</w:t>
        </w:r>
      </w:ins>
    </w:p>
    <w:p w14:paraId="2FD6FCBE" w14:textId="55DC7AC0" w:rsidR="002402EA" w:rsidRDefault="002402EA" w:rsidP="002402EA">
      <w:pPr>
        <w:ind w:left="2124" w:firstLine="0"/>
        <w:rPr>
          <w:ins w:id="677" w:author="Олександр Загребельний" w:date="2023-06-01T13:04:00Z"/>
        </w:rPr>
      </w:pPr>
      <w:ins w:id="678" w:author="Олександр Загребельний" w:date="2023-06-01T13:01:00Z">
        <w:r>
          <w:t xml:space="preserve">2.1.2 </w:t>
        </w:r>
      </w:ins>
      <w:ins w:id="679" w:author="Олександр Загребельний" w:date="2023-06-01T13:03:00Z">
        <w:r>
          <w:t xml:space="preserve">ІНАКШЕ </w:t>
        </w:r>
        <w:r>
          <w:t>ЯКЩО напрямок об</w:t>
        </w:r>
        <w:r w:rsidRPr="00C84BA1">
          <w:t>’</w:t>
        </w:r>
        <w:r>
          <w:t xml:space="preserve">єкта </w:t>
        </w:r>
        <w:r>
          <w:t>ліворуч</w:t>
        </w:r>
        <w:r>
          <w:t xml:space="preserve"> І </w:t>
        </w:r>
        <w:r>
          <w:t>ліва</w:t>
        </w:r>
        <w:r>
          <w:t xml:space="preserve"> межа об</w:t>
        </w:r>
        <w:r w:rsidRPr="00C84BA1">
          <w:t xml:space="preserve">’єкта знаходиться в межах блоку, ТО присвоїти координаті </w:t>
        </w:r>
        <w:r>
          <w:rPr>
            <w:lang w:val="en-US"/>
          </w:rPr>
          <w:t>x</w:t>
        </w:r>
        <w:r w:rsidRPr="00C84BA1">
          <w:t xml:space="preserve"> </w:t>
        </w:r>
        <w:r>
          <w:t>об</w:t>
        </w:r>
        <w:r w:rsidRPr="00C84BA1">
          <w:t>’</w:t>
        </w:r>
        <w:r>
          <w:t xml:space="preserve">єкта значення </w:t>
        </w:r>
        <w:r>
          <w:rPr>
            <w:lang w:val="en-US"/>
          </w:rPr>
          <w:t>x</w:t>
        </w:r>
        <w:r w:rsidRPr="00C84BA1">
          <w:t xml:space="preserve"> </w:t>
        </w:r>
        <w:r>
          <w:t>правої</w:t>
        </w:r>
        <w:r>
          <w:t xml:space="preserve"> межі блоку </w:t>
        </w:r>
      </w:ins>
      <w:ins w:id="680" w:author="Олександр Загребельний" w:date="2023-06-01T13:04:00Z">
        <w:r>
          <w:t>плюс</w:t>
        </w:r>
      </w:ins>
      <w:ins w:id="681" w:author="Олександр Загребельний" w:date="2023-06-01T13:03:00Z">
        <w:r>
          <w:t xml:space="preserve"> радіус об</w:t>
        </w:r>
        <w:r w:rsidRPr="00C84BA1">
          <w:t>’</w:t>
        </w:r>
        <w:r>
          <w:t>єкта.</w:t>
        </w:r>
      </w:ins>
    </w:p>
    <w:p w14:paraId="2988D3C8" w14:textId="40FF569E" w:rsidR="002402EA" w:rsidRDefault="002402EA" w:rsidP="002402EA">
      <w:pPr>
        <w:ind w:left="2124" w:firstLine="0"/>
        <w:rPr>
          <w:ins w:id="682" w:author="Олександр Загребельний" w:date="2023-06-01T13:05:00Z"/>
        </w:rPr>
      </w:pPr>
      <w:ins w:id="683" w:author="Олександр Загребельний" w:date="2023-06-01T13:04:00Z">
        <w:r>
          <w:t>2.1.</w:t>
        </w:r>
        <w:r>
          <w:t>3</w:t>
        </w:r>
        <w:r>
          <w:t xml:space="preserve"> ІНАКШЕ ЯКЩО напрямок об</w:t>
        </w:r>
        <w:r w:rsidRPr="00C84BA1">
          <w:t>’</w:t>
        </w:r>
        <w:r>
          <w:t xml:space="preserve">єкта </w:t>
        </w:r>
        <w:r>
          <w:t>вгору</w:t>
        </w:r>
        <w:r>
          <w:t xml:space="preserve"> І </w:t>
        </w:r>
        <w:r>
          <w:t>верхня</w:t>
        </w:r>
        <w:r>
          <w:t xml:space="preserve"> межа об</w:t>
        </w:r>
        <w:r w:rsidRPr="00C84BA1">
          <w:t xml:space="preserve">’єкта знаходиться в межах блоку, ТО присвоїти координаті </w:t>
        </w:r>
        <w:r>
          <w:rPr>
            <w:lang w:val="en-US"/>
          </w:rPr>
          <w:t>y</w:t>
        </w:r>
        <w:r w:rsidRPr="00C84BA1">
          <w:t xml:space="preserve"> </w:t>
        </w:r>
        <w:r>
          <w:t>об</w:t>
        </w:r>
        <w:r w:rsidRPr="00C84BA1">
          <w:t>’</w:t>
        </w:r>
        <w:r>
          <w:t xml:space="preserve">єкта значення </w:t>
        </w:r>
        <w:r>
          <w:rPr>
            <w:lang w:val="en-US"/>
          </w:rPr>
          <w:t>y</w:t>
        </w:r>
        <w:r w:rsidRPr="00C84BA1">
          <w:t xml:space="preserve"> </w:t>
        </w:r>
      </w:ins>
      <w:ins w:id="684" w:author="Олександр Загребельний" w:date="2023-06-01T13:05:00Z">
        <w:r w:rsidR="001E10FE">
          <w:t>нижньої</w:t>
        </w:r>
      </w:ins>
      <w:ins w:id="685" w:author="Олександр Загребельний" w:date="2023-06-01T13:04:00Z">
        <w:r>
          <w:t xml:space="preserve"> межі блоку плюс радіус об</w:t>
        </w:r>
        <w:r w:rsidRPr="00C84BA1">
          <w:t>’</w:t>
        </w:r>
        <w:r>
          <w:t>єкта.</w:t>
        </w:r>
      </w:ins>
    </w:p>
    <w:p w14:paraId="19969C46" w14:textId="0A2A0AE8" w:rsidR="001E10FE" w:rsidRDefault="001E10FE" w:rsidP="001E10FE">
      <w:pPr>
        <w:ind w:left="2124" w:firstLine="0"/>
        <w:rPr>
          <w:ins w:id="686" w:author="Олександр Загребельний" w:date="2023-06-01T13:05:00Z"/>
        </w:rPr>
      </w:pPr>
      <w:ins w:id="687" w:author="Олександр Загребельний" w:date="2023-06-01T13:05:00Z">
        <w:r>
          <w:t>2.1.2 ІНАКШЕ ЯКЩО напрямок об</w:t>
        </w:r>
        <w:r w:rsidRPr="00C84BA1">
          <w:t>’</w:t>
        </w:r>
        <w:r>
          <w:t xml:space="preserve">єкта </w:t>
        </w:r>
        <w:r>
          <w:t>вниз</w:t>
        </w:r>
        <w:r>
          <w:t xml:space="preserve"> І </w:t>
        </w:r>
        <w:r>
          <w:t>нижня</w:t>
        </w:r>
        <w:r>
          <w:t xml:space="preserve"> межа об</w:t>
        </w:r>
        <w:r w:rsidRPr="00C84BA1">
          <w:t xml:space="preserve">’єкта знаходиться в межах блоку, ТО присвоїти координаті </w:t>
        </w:r>
      </w:ins>
      <w:ins w:id="688" w:author="Олександр Загребельний" w:date="2023-06-01T13:06:00Z">
        <w:r>
          <w:rPr>
            <w:lang w:val="en-US"/>
          </w:rPr>
          <w:t>y</w:t>
        </w:r>
      </w:ins>
      <w:ins w:id="689" w:author="Олександр Загребельний" w:date="2023-06-01T13:05:00Z">
        <w:r w:rsidRPr="00C84BA1">
          <w:t xml:space="preserve"> </w:t>
        </w:r>
        <w:r>
          <w:t>об</w:t>
        </w:r>
        <w:r w:rsidRPr="00C84BA1">
          <w:t>’</w:t>
        </w:r>
        <w:r>
          <w:t xml:space="preserve">єкта значення </w:t>
        </w:r>
      </w:ins>
      <w:ins w:id="690" w:author="Олександр Загребельний" w:date="2023-06-01T13:06:00Z">
        <w:r>
          <w:rPr>
            <w:lang w:val="en-US"/>
          </w:rPr>
          <w:t>y</w:t>
        </w:r>
      </w:ins>
      <w:ins w:id="691" w:author="Олександр Загребельний" w:date="2023-06-01T13:05:00Z">
        <w:r w:rsidRPr="00C84BA1">
          <w:t xml:space="preserve"> </w:t>
        </w:r>
      </w:ins>
      <w:ins w:id="692" w:author="Олександр Загребельний" w:date="2023-06-01T13:06:00Z">
        <w:r>
          <w:t>верхньої</w:t>
        </w:r>
      </w:ins>
      <w:ins w:id="693" w:author="Олександр Загребельний" w:date="2023-06-01T13:05:00Z">
        <w:r>
          <w:t xml:space="preserve"> межі блоку </w:t>
        </w:r>
      </w:ins>
      <w:ins w:id="694" w:author="Олександр Загребельний" w:date="2023-06-01T13:06:00Z">
        <w:r>
          <w:t>мінус</w:t>
        </w:r>
      </w:ins>
      <w:ins w:id="695" w:author="Олександр Загребельний" w:date="2023-06-01T13:05:00Z">
        <w:r>
          <w:t xml:space="preserve"> радіус об</w:t>
        </w:r>
        <w:r w:rsidRPr="00C84BA1">
          <w:t>’</w:t>
        </w:r>
        <w:r>
          <w:t>єкта.</w:t>
        </w:r>
      </w:ins>
    </w:p>
    <w:p w14:paraId="085CD422" w14:textId="699D1479" w:rsidR="001E10FE" w:rsidRDefault="001E10FE" w:rsidP="001E10FE">
      <w:pPr>
        <w:ind w:firstLine="360"/>
        <w:rPr>
          <w:ins w:id="696" w:author="Олександр Загребельний" w:date="2023-06-01T13:04:00Z"/>
        </w:rPr>
        <w:pPrChange w:id="697" w:author="Олександр Загребельний" w:date="2023-06-01T13:06:00Z">
          <w:pPr>
            <w:ind w:left="2124" w:firstLine="0"/>
          </w:pPr>
        </w:pPrChange>
      </w:pPr>
      <w:ins w:id="698" w:author="Олександр Загребельний" w:date="2023-06-01T13:06:00Z">
        <w:r>
          <w:t>3 КІНЕЦЬ</w:t>
        </w:r>
      </w:ins>
    </w:p>
    <w:p w14:paraId="5AA78926" w14:textId="77777777" w:rsidR="002402EA" w:rsidRDefault="002402EA" w:rsidP="002402EA">
      <w:pPr>
        <w:ind w:left="2124" w:firstLine="0"/>
        <w:rPr>
          <w:ins w:id="699" w:author="Олександр Загребельний" w:date="2023-06-01T13:03:00Z"/>
        </w:rPr>
      </w:pPr>
    </w:p>
    <w:p w14:paraId="745BD4F3" w14:textId="65AAE262" w:rsidR="002402EA" w:rsidRPr="002402EA" w:rsidRDefault="002402EA" w:rsidP="002402EA">
      <w:pPr>
        <w:ind w:left="2124" w:firstLine="0"/>
        <w:rPr>
          <w:ins w:id="700" w:author="Олександр Загребельний" w:date="2023-06-01T12:54:00Z"/>
          <w:rPrChange w:id="701" w:author="Олександр Загребельний" w:date="2023-06-01T13:01:00Z">
            <w:rPr>
              <w:ins w:id="702" w:author="Олександр Загребельний" w:date="2023-06-01T12:54:00Z"/>
              <w:lang w:val="en-US"/>
            </w:rPr>
          </w:rPrChange>
        </w:rPr>
        <w:pPrChange w:id="703" w:author="Олександр Загребельний" w:date="2023-06-01T12:57:00Z">
          <w:pPr/>
        </w:pPrChange>
      </w:pPr>
    </w:p>
    <w:p w14:paraId="4D54937D" w14:textId="77777777" w:rsidR="005D545F" w:rsidRPr="002402EA" w:rsidRDefault="005D545F" w:rsidP="005D545F">
      <w:pPr>
        <w:pPrChange w:id="704" w:author="Олександр Загребельний" w:date="2023-06-01T12:45:00Z">
          <w:pPr>
            <w:pStyle w:val="2"/>
          </w:pPr>
        </w:pPrChange>
      </w:pPr>
    </w:p>
    <w:p w14:paraId="6A03708B" w14:textId="77777777" w:rsidR="00B2377D" w:rsidRPr="002402EA" w:rsidRDefault="00B2377D" w:rsidP="00B2377D">
      <w:pPr>
        <w:rPr>
          <w:rPrChange w:id="705" w:author="Олександр Загребельний" w:date="2023-06-01T13:01:00Z">
            <w:rPr>
              <w:lang w:val="ru-RU"/>
            </w:rPr>
          </w:rPrChange>
        </w:rPr>
      </w:pPr>
    </w:p>
    <w:p w14:paraId="2101630F" w14:textId="77777777" w:rsidR="00B2377D" w:rsidRDefault="00B2377D" w:rsidP="00B2377D">
      <w:pPr>
        <w:pStyle w:val="1"/>
        <w:rPr>
          <w:lang w:val="uk-UA"/>
        </w:rPr>
      </w:pPr>
      <w:bookmarkStart w:id="706" w:name="_Toc135587141"/>
      <w:r>
        <w:rPr>
          <w:lang w:val="uk-UA"/>
        </w:rPr>
        <w:lastRenderedPageBreak/>
        <w:t>Опис програмного забезпечення</w:t>
      </w:r>
      <w:bookmarkEnd w:id="706"/>
    </w:p>
    <w:p w14:paraId="4D41F2C4" w14:textId="77777777" w:rsidR="00B2377D" w:rsidRDefault="00B2377D" w:rsidP="00B2377D">
      <w:pPr>
        <w:pStyle w:val="2"/>
        <w:numPr>
          <w:ilvl w:val="1"/>
          <w:numId w:val="2"/>
        </w:numPr>
        <w:ind w:left="0" w:firstLine="709"/>
        <w:rPr>
          <w:lang w:val="en-US"/>
        </w:rPr>
      </w:pPr>
      <w:bookmarkStart w:id="707" w:name="_Toc451598113"/>
      <w:bookmarkStart w:id="708" w:name="_Toc451598020"/>
      <w:bookmarkStart w:id="709" w:name="_Toc451592379"/>
      <w:bookmarkStart w:id="710" w:name="_Toc451584044"/>
      <w:bookmarkStart w:id="711" w:name="_Toc135587142"/>
      <w:r>
        <w:t>Діаграма класів програмного забезпечення</w:t>
      </w:r>
      <w:bookmarkEnd w:id="707"/>
      <w:bookmarkEnd w:id="708"/>
      <w:bookmarkEnd w:id="709"/>
      <w:bookmarkEnd w:id="710"/>
      <w:bookmarkEnd w:id="711"/>
    </w:p>
    <w:p w14:paraId="760B2B82" w14:textId="77777777" w:rsidR="00B2377D" w:rsidRDefault="00B2377D" w:rsidP="00B2377D">
      <w:pPr>
        <w:rPr>
          <w:lang w:val="en-US"/>
        </w:rPr>
      </w:pPr>
    </w:p>
    <w:p w14:paraId="2591000E" w14:textId="77777777" w:rsidR="00B2377D" w:rsidRDefault="00B2377D" w:rsidP="00B2377D">
      <w:pPr>
        <w:pStyle w:val="2"/>
      </w:pPr>
      <w:bookmarkStart w:id="712" w:name="_Toc135587143"/>
      <w:r>
        <w:t>Опис методів частин програмного забезпечення</w:t>
      </w:r>
      <w:bookmarkEnd w:id="712"/>
    </w:p>
    <w:p w14:paraId="46BBED3B" w14:textId="77777777" w:rsidR="00B2377D" w:rsidRDefault="00B2377D" w:rsidP="00B2377D">
      <w:pPr>
        <w:pStyle w:val="3"/>
      </w:pPr>
      <w:bookmarkStart w:id="713" w:name="_Toc135587144"/>
      <w:r>
        <w:t>Користувацькі методи</w:t>
      </w:r>
      <w:bookmarkEnd w:id="713"/>
    </w:p>
    <w:p w14:paraId="3288C999" w14:textId="77777777" w:rsidR="00B2377D" w:rsidRDefault="00B2377D" w:rsidP="00B2377D"/>
    <w:p w14:paraId="44AAD244" w14:textId="77777777" w:rsidR="00B2377D" w:rsidRDefault="00B2377D" w:rsidP="00B2377D">
      <w:pPr>
        <w:pStyle w:val="3"/>
      </w:pPr>
      <w:bookmarkStart w:id="714" w:name="_Toc135587145"/>
      <w:r>
        <w:t>Стандартні методи</w:t>
      </w:r>
      <w:bookmarkEnd w:id="714"/>
    </w:p>
    <w:p w14:paraId="685152D1" w14:textId="77777777" w:rsidR="00B2377D" w:rsidRDefault="00B2377D" w:rsidP="00B2377D"/>
    <w:p w14:paraId="12E30D25" w14:textId="77777777" w:rsidR="00B2377D" w:rsidRDefault="00B2377D" w:rsidP="00B2377D">
      <w:pPr>
        <w:pStyle w:val="1"/>
        <w:rPr>
          <w:lang w:val="uk-UA"/>
        </w:rPr>
      </w:pPr>
      <w:bookmarkStart w:id="715" w:name="_Toc135587146"/>
      <w:r>
        <w:rPr>
          <w:lang w:val="uk-UA"/>
        </w:rPr>
        <w:lastRenderedPageBreak/>
        <w:t>Тестування програмного забезпечення</w:t>
      </w:r>
      <w:bookmarkEnd w:id="715"/>
    </w:p>
    <w:p w14:paraId="2B7C0987" w14:textId="77777777" w:rsidR="00B2377D" w:rsidRDefault="00B2377D" w:rsidP="00B2377D">
      <w:pPr>
        <w:pStyle w:val="2"/>
      </w:pPr>
      <w:bookmarkStart w:id="716" w:name="_Toc135587147"/>
      <w:r>
        <w:t>План тестування</w:t>
      </w:r>
      <w:bookmarkEnd w:id="716"/>
    </w:p>
    <w:p w14:paraId="508645A7" w14:textId="77777777" w:rsidR="00B2377D" w:rsidRDefault="00B2377D" w:rsidP="00B2377D">
      <w:pPr>
        <w:pStyle w:val="2"/>
      </w:pPr>
      <w:bookmarkStart w:id="717" w:name="_Toc135587148"/>
      <w:r>
        <w:t>Приклади тестування</w:t>
      </w:r>
      <w:bookmarkEnd w:id="717"/>
    </w:p>
    <w:p w14:paraId="4A2AE7B1" w14:textId="77777777" w:rsidR="00B2377D" w:rsidRDefault="00B2377D" w:rsidP="00B2377D"/>
    <w:p w14:paraId="6B074AD6" w14:textId="77777777" w:rsidR="00B2377D" w:rsidRDefault="00B2377D" w:rsidP="00B2377D">
      <w:pPr>
        <w:pStyle w:val="1"/>
        <w:rPr>
          <w:lang w:val="uk-UA"/>
        </w:rPr>
      </w:pPr>
      <w:bookmarkStart w:id="718" w:name="_Toc135587149"/>
      <w:r>
        <w:rPr>
          <w:lang w:val="uk-UA"/>
        </w:rPr>
        <w:lastRenderedPageBreak/>
        <w:t>Інструкція користувача</w:t>
      </w:r>
      <w:bookmarkEnd w:id="718"/>
    </w:p>
    <w:p w14:paraId="11CEF645" w14:textId="77777777" w:rsidR="00B2377D" w:rsidRDefault="00B2377D" w:rsidP="00B2377D"/>
    <w:p w14:paraId="4BCA78BA" w14:textId="77777777" w:rsidR="00B2377D" w:rsidRDefault="00B2377D" w:rsidP="00B2377D">
      <w:pPr>
        <w:pStyle w:val="1"/>
        <w:rPr>
          <w:lang w:val="uk-UA"/>
        </w:rPr>
      </w:pPr>
      <w:bookmarkStart w:id="719" w:name="_Toc135587150"/>
      <w:r>
        <w:rPr>
          <w:lang w:val="uk-UA"/>
        </w:rPr>
        <w:lastRenderedPageBreak/>
        <w:t>Аналіз результатів</w:t>
      </w:r>
      <w:bookmarkEnd w:id="719"/>
    </w:p>
    <w:p w14:paraId="3186523C" w14:textId="77777777" w:rsidR="00B2377D" w:rsidRDefault="00B2377D" w:rsidP="00B2377D"/>
    <w:p w14:paraId="090D9966" w14:textId="77777777" w:rsidR="00B2377D" w:rsidRDefault="00B2377D" w:rsidP="00B2377D">
      <w:pPr>
        <w:pStyle w:val="-"/>
      </w:pPr>
      <w:bookmarkStart w:id="720" w:name="_Toc135587151"/>
      <w:r>
        <w:lastRenderedPageBreak/>
        <w:t>Висновки</w:t>
      </w:r>
      <w:bookmarkEnd w:id="720"/>
    </w:p>
    <w:p w14:paraId="69C28A1C" w14:textId="77777777" w:rsidR="00B2377D" w:rsidRDefault="00B2377D" w:rsidP="00B2377D"/>
    <w:p w14:paraId="67394CE1" w14:textId="77777777" w:rsidR="00B2377D" w:rsidRDefault="00B2377D" w:rsidP="00B2377D">
      <w:pPr>
        <w:pStyle w:val="-"/>
      </w:pPr>
      <w:bookmarkStart w:id="721" w:name="_Toc135587152"/>
      <w:r>
        <w:lastRenderedPageBreak/>
        <w:t>Перелік посилань</w:t>
      </w:r>
      <w:bookmarkEnd w:id="721"/>
    </w:p>
    <w:p w14:paraId="1C47457B" w14:textId="77777777" w:rsidR="00B2377D" w:rsidRDefault="00B2377D" w:rsidP="00B2377D"/>
    <w:p w14:paraId="75414F2E" w14:textId="77777777" w:rsidR="00B2377D" w:rsidRDefault="00B2377D" w:rsidP="00B2377D">
      <w:pPr>
        <w:pStyle w:val="-0"/>
      </w:pPr>
      <w:bookmarkStart w:id="722" w:name="_Toc63282331"/>
      <w:bookmarkStart w:id="723" w:name="_Toc135587153"/>
      <w:r>
        <w:lastRenderedPageBreak/>
        <w:t>Додаток А Технічне завдання</w:t>
      </w:r>
      <w:bookmarkEnd w:id="722"/>
      <w:bookmarkEnd w:id="723"/>
    </w:p>
    <w:p w14:paraId="65878D32" w14:textId="77777777" w:rsidR="00B2377D" w:rsidRDefault="00B2377D" w:rsidP="00B2377D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1C40B02D" w14:textId="77777777" w:rsidR="00B2377D" w:rsidRDefault="00B2377D" w:rsidP="00B2377D">
      <w:pPr>
        <w:pStyle w:val="Normal1"/>
        <w:jc w:val="center"/>
        <w:rPr>
          <w:sz w:val="28"/>
          <w:szCs w:val="28"/>
          <w:lang w:val="uk-UA"/>
        </w:rPr>
      </w:pPr>
    </w:p>
    <w:p w14:paraId="78B36F3C" w14:textId="77777777" w:rsidR="00B2377D" w:rsidRDefault="00B2377D" w:rsidP="00B2377D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14:paraId="16BF362D" w14:textId="77777777" w:rsidR="00B2377D" w:rsidRDefault="00B2377D" w:rsidP="00B2377D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14:paraId="408E2D0C" w14:textId="77777777" w:rsidR="00B2377D" w:rsidRDefault="00B2377D" w:rsidP="00B2377D">
      <w:pPr>
        <w:shd w:val="clear" w:color="auto" w:fill="FFFFFF"/>
        <w:ind w:right="6"/>
        <w:jc w:val="center"/>
        <w:rPr>
          <w:szCs w:val="28"/>
          <w:lang w:val="ru-RU"/>
        </w:rPr>
      </w:pPr>
    </w:p>
    <w:p w14:paraId="2962F0E4" w14:textId="77777777" w:rsidR="00B2377D" w:rsidRDefault="00B2377D" w:rsidP="00B2377D">
      <w:pPr>
        <w:shd w:val="clear" w:color="auto" w:fill="FFFFFF"/>
        <w:ind w:right="6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Затвердив </w:t>
      </w:r>
    </w:p>
    <w:p w14:paraId="53C011E6" w14:textId="77777777" w:rsidR="00B2377D" w:rsidRDefault="00B2377D" w:rsidP="00B2377D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Керівник __________________ </w:t>
      </w:r>
    </w:p>
    <w:p w14:paraId="0A7B91CE" w14:textId="77777777" w:rsidR="00B2377D" w:rsidRDefault="00B2377D" w:rsidP="00B2377D">
      <w:pPr>
        <w:shd w:val="clear" w:color="auto" w:fill="FFFFFF"/>
        <w:ind w:right="6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«___»__________________201_ р.</w:t>
      </w:r>
    </w:p>
    <w:p w14:paraId="419538DE" w14:textId="77777777" w:rsidR="00B2377D" w:rsidRDefault="00B2377D" w:rsidP="00B2377D">
      <w:pPr>
        <w:shd w:val="clear" w:color="auto" w:fill="FFFFFF"/>
        <w:ind w:right="6" w:firstLine="4820"/>
        <w:rPr>
          <w:szCs w:val="28"/>
        </w:rPr>
      </w:pPr>
    </w:p>
    <w:p w14:paraId="14B37CDC" w14:textId="77777777" w:rsidR="00B2377D" w:rsidRDefault="00B2377D" w:rsidP="00B2377D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>Виконавець:</w:t>
      </w:r>
    </w:p>
    <w:p w14:paraId="44C9C017" w14:textId="77777777" w:rsidR="00B2377D" w:rsidRDefault="00B2377D" w:rsidP="00B2377D">
      <w:pPr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Студент ____</w:t>
      </w:r>
      <w:r>
        <w:rPr>
          <w:szCs w:val="28"/>
          <w:u w:val="single"/>
        </w:rPr>
        <w:t>&lt;</w:t>
      </w:r>
      <w:r>
        <w:rPr>
          <w:i/>
          <w:szCs w:val="28"/>
          <w:u w:val="single"/>
        </w:rPr>
        <w:t>ПІБ&gt;</w:t>
      </w:r>
      <w:r>
        <w:rPr>
          <w:i/>
          <w:szCs w:val="28"/>
        </w:rPr>
        <w:t>__________</w:t>
      </w:r>
    </w:p>
    <w:p w14:paraId="0ADB06BA" w14:textId="77777777" w:rsidR="00B2377D" w:rsidRDefault="00B2377D" w:rsidP="00B2377D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 «___» __________________201_ р.</w:t>
      </w:r>
    </w:p>
    <w:p w14:paraId="0F9DD548" w14:textId="77777777" w:rsidR="00B2377D" w:rsidRDefault="00B2377D" w:rsidP="00B2377D">
      <w:pPr>
        <w:shd w:val="clear" w:color="auto" w:fill="FFFFFF"/>
        <w:ind w:right="6"/>
        <w:rPr>
          <w:b/>
          <w:bCs/>
          <w:szCs w:val="28"/>
        </w:rPr>
      </w:pPr>
    </w:p>
    <w:p w14:paraId="350BD81D" w14:textId="77777777" w:rsidR="00B2377D" w:rsidRDefault="00B2377D" w:rsidP="00B2377D">
      <w:pPr>
        <w:shd w:val="clear" w:color="auto" w:fill="FFFFFF"/>
        <w:ind w:right="6"/>
        <w:rPr>
          <w:b/>
          <w:bCs/>
          <w:szCs w:val="28"/>
        </w:rPr>
      </w:pPr>
    </w:p>
    <w:p w14:paraId="226EA9C7" w14:textId="77777777" w:rsidR="00B2377D" w:rsidRDefault="00B2377D" w:rsidP="00B2377D">
      <w:pPr>
        <w:shd w:val="clear" w:color="auto" w:fill="FFFFFF"/>
        <w:ind w:right="6"/>
        <w:rPr>
          <w:b/>
          <w:bCs/>
          <w:szCs w:val="28"/>
        </w:rPr>
      </w:pPr>
    </w:p>
    <w:p w14:paraId="0A73F796" w14:textId="77777777" w:rsidR="00B2377D" w:rsidRDefault="00B2377D" w:rsidP="00B2377D">
      <w:pPr>
        <w:shd w:val="clear" w:color="auto" w:fill="FFFFFF"/>
        <w:ind w:right="6" w:firstLine="0"/>
        <w:jc w:val="center"/>
        <w:rPr>
          <w:bCs/>
          <w:szCs w:val="28"/>
        </w:rPr>
      </w:pPr>
      <w:r>
        <w:rPr>
          <w:bCs/>
          <w:szCs w:val="28"/>
        </w:rPr>
        <w:t>ТЕХНІЧНЕ ЗАВДАННЯ</w:t>
      </w:r>
    </w:p>
    <w:p w14:paraId="1DEDE320" w14:textId="77777777" w:rsidR="00B2377D" w:rsidRDefault="00B2377D" w:rsidP="00B2377D">
      <w:pPr>
        <w:shd w:val="clear" w:color="auto" w:fill="FFFFFF"/>
        <w:ind w:right="6" w:firstLine="0"/>
        <w:jc w:val="center"/>
      </w:pPr>
      <w:r>
        <w:rPr>
          <w:szCs w:val="28"/>
        </w:rPr>
        <w:t>на виконання курсової роботи</w:t>
      </w:r>
    </w:p>
    <w:p w14:paraId="4A2F0DDA" w14:textId="77777777" w:rsidR="00B2377D" w:rsidRDefault="00B2377D" w:rsidP="00B2377D">
      <w:pPr>
        <w:shd w:val="clear" w:color="auto" w:fill="FFFFFF"/>
        <w:ind w:right="6" w:firstLine="0"/>
        <w:jc w:val="center"/>
        <w:rPr>
          <w:szCs w:val="28"/>
        </w:rPr>
      </w:pPr>
      <w:r>
        <w:rPr>
          <w:szCs w:val="28"/>
        </w:rPr>
        <w:t>на тему: &lt;</w:t>
      </w:r>
      <w:r>
        <w:rPr>
          <w:i/>
          <w:szCs w:val="28"/>
        </w:rPr>
        <w:t>Тема курсової роботи</w:t>
      </w:r>
      <w:r>
        <w:rPr>
          <w:szCs w:val="28"/>
        </w:rPr>
        <w:t>&gt;</w:t>
      </w:r>
    </w:p>
    <w:p w14:paraId="0A334C20" w14:textId="77777777" w:rsidR="00B2377D" w:rsidRDefault="00B2377D" w:rsidP="00B2377D">
      <w:pPr>
        <w:shd w:val="clear" w:color="auto" w:fill="FFFFFF"/>
        <w:ind w:right="6" w:firstLine="0"/>
        <w:jc w:val="center"/>
      </w:pPr>
      <w:r>
        <w:rPr>
          <w:szCs w:val="28"/>
        </w:rPr>
        <w:t>з дисципліни:</w:t>
      </w:r>
    </w:p>
    <w:p w14:paraId="6CFC18A0" w14:textId="77777777" w:rsidR="00B2377D" w:rsidRDefault="00B2377D" w:rsidP="00B2377D">
      <w:pPr>
        <w:shd w:val="clear" w:color="auto" w:fill="FFFFFF"/>
        <w:ind w:right="6" w:firstLine="0"/>
        <w:jc w:val="center"/>
        <w:rPr>
          <w:szCs w:val="28"/>
        </w:rPr>
      </w:pPr>
      <w:r>
        <w:rPr>
          <w:szCs w:val="28"/>
        </w:rPr>
        <w:t>«</w:t>
      </w:r>
      <w:r>
        <w:rPr>
          <w:bCs/>
          <w:szCs w:val="28"/>
        </w:rPr>
        <w:t>Основи програмування</w:t>
      </w:r>
      <w:r>
        <w:rPr>
          <w:szCs w:val="28"/>
        </w:rPr>
        <w:t>»</w:t>
      </w:r>
    </w:p>
    <w:p w14:paraId="1E49AA63" w14:textId="77777777" w:rsidR="00B2377D" w:rsidRDefault="00B2377D" w:rsidP="00B2377D"/>
    <w:p w14:paraId="0B1A5FF9" w14:textId="77777777" w:rsidR="00B2377D" w:rsidRDefault="00B2377D" w:rsidP="00B2377D"/>
    <w:p w14:paraId="0DE09C4A" w14:textId="77777777" w:rsidR="00B2377D" w:rsidRDefault="00B2377D" w:rsidP="00B2377D"/>
    <w:p w14:paraId="7CD88BA3" w14:textId="77777777" w:rsidR="00B2377D" w:rsidRDefault="00B2377D" w:rsidP="00B2377D"/>
    <w:p w14:paraId="1A71D45E" w14:textId="77777777" w:rsidR="00B2377D" w:rsidRDefault="00B2377D" w:rsidP="00B2377D"/>
    <w:p w14:paraId="1BECE035" w14:textId="77777777" w:rsidR="00B2377D" w:rsidRDefault="00B2377D" w:rsidP="00B2377D"/>
    <w:p w14:paraId="696224B9" w14:textId="77777777" w:rsidR="00B2377D" w:rsidRDefault="00B2377D" w:rsidP="00B2377D"/>
    <w:p w14:paraId="7527B461" w14:textId="77777777" w:rsidR="00B2377D" w:rsidRDefault="00B2377D" w:rsidP="00B2377D"/>
    <w:p w14:paraId="0F3FF204" w14:textId="77777777" w:rsidR="00B2377D" w:rsidRDefault="00B2377D" w:rsidP="00B2377D">
      <w:pPr>
        <w:ind w:firstLine="0"/>
        <w:jc w:val="center"/>
      </w:pPr>
      <w:r>
        <w:t>Київ 202_</w:t>
      </w:r>
    </w:p>
    <w:p w14:paraId="233431D6" w14:textId="77777777" w:rsidR="00B2377D" w:rsidRDefault="00B2377D" w:rsidP="00B2377D">
      <w:pPr>
        <w:pStyle w:val="a8"/>
        <w:numPr>
          <w:ilvl w:val="1"/>
          <w:numId w:val="3"/>
        </w:numPr>
        <w:tabs>
          <w:tab w:val="left" w:pos="993"/>
        </w:tabs>
        <w:rPr>
          <w:szCs w:val="28"/>
        </w:rPr>
      </w:pPr>
      <w:r>
        <w:rPr>
          <w:bCs/>
          <w:i/>
          <w:szCs w:val="28"/>
        </w:rPr>
        <w:t>Мета</w:t>
      </w:r>
      <w:r>
        <w:rPr>
          <w:bCs/>
          <w:szCs w:val="28"/>
        </w:rPr>
        <w:t xml:space="preserve">: </w:t>
      </w:r>
      <w:r>
        <w:rPr>
          <w:szCs w:val="28"/>
        </w:rPr>
        <w:t xml:space="preserve">Метою курсової роботи є …………..………..……………… </w:t>
      </w:r>
    </w:p>
    <w:p w14:paraId="2468A2EE" w14:textId="77777777" w:rsidR="00B2377D" w:rsidRDefault="00B2377D" w:rsidP="00B2377D">
      <w:pPr>
        <w:pStyle w:val="a8"/>
        <w:numPr>
          <w:ilvl w:val="1"/>
          <w:numId w:val="3"/>
        </w:numPr>
        <w:tabs>
          <w:tab w:val="left" w:pos="993"/>
        </w:tabs>
        <w:rPr>
          <w:b/>
          <w:bCs/>
          <w:szCs w:val="28"/>
        </w:rPr>
      </w:pPr>
      <w:r>
        <w:rPr>
          <w:bCs/>
          <w:i/>
          <w:szCs w:val="28"/>
        </w:rPr>
        <w:t>Дата</w:t>
      </w:r>
      <w:r>
        <w:rPr>
          <w:i/>
          <w:szCs w:val="28"/>
        </w:rPr>
        <w:t xml:space="preserve"> початку роботи</w:t>
      </w:r>
      <w:r>
        <w:rPr>
          <w:bCs/>
          <w:szCs w:val="28"/>
        </w:rPr>
        <w:t>: «_____»</w:t>
      </w:r>
      <w:r>
        <w:rPr>
          <w:bCs/>
          <w:szCs w:val="28"/>
          <w:u w:val="single"/>
        </w:rPr>
        <w:t>___________</w:t>
      </w:r>
      <w:r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 р.</w:t>
      </w:r>
    </w:p>
    <w:p w14:paraId="5D3F432D" w14:textId="77777777" w:rsidR="00B2377D" w:rsidRDefault="00B2377D" w:rsidP="00B2377D">
      <w:pPr>
        <w:pStyle w:val="a8"/>
        <w:numPr>
          <w:ilvl w:val="1"/>
          <w:numId w:val="3"/>
        </w:numPr>
        <w:tabs>
          <w:tab w:val="left" w:pos="993"/>
        </w:tabs>
        <w:rPr>
          <w:b/>
          <w:bCs/>
          <w:szCs w:val="28"/>
        </w:rPr>
      </w:pPr>
      <w:r>
        <w:rPr>
          <w:bCs/>
          <w:i/>
          <w:szCs w:val="28"/>
        </w:rPr>
        <w:lastRenderedPageBreak/>
        <w:t>Дата</w:t>
      </w:r>
      <w:r>
        <w:rPr>
          <w:i/>
          <w:szCs w:val="28"/>
        </w:rPr>
        <w:t xml:space="preserve"> закінчення роботи</w:t>
      </w:r>
      <w:r>
        <w:rPr>
          <w:bCs/>
          <w:szCs w:val="28"/>
        </w:rPr>
        <w:t xml:space="preserve">: «___»___________ </w:t>
      </w:r>
      <w:r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 р.</w:t>
      </w:r>
    </w:p>
    <w:p w14:paraId="5F00F075" w14:textId="77777777" w:rsidR="00B2377D" w:rsidRDefault="00B2377D" w:rsidP="00B2377D">
      <w:pPr>
        <w:pStyle w:val="a8"/>
        <w:numPr>
          <w:ilvl w:val="1"/>
          <w:numId w:val="3"/>
        </w:numPr>
        <w:tabs>
          <w:tab w:val="left" w:pos="993"/>
        </w:tabs>
      </w:pPr>
      <w:r>
        <w:rPr>
          <w:bCs/>
          <w:i/>
          <w:szCs w:val="28"/>
        </w:rPr>
        <w:t>Вимоги</w:t>
      </w:r>
      <w:r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14:paraId="4215B3E9" w14:textId="77777777" w:rsidR="00B2377D" w:rsidRDefault="00B2377D" w:rsidP="00B2377D">
      <w:pPr>
        <w:pStyle w:val="a8"/>
        <w:numPr>
          <w:ilvl w:val="0"/>
          <w:numId w:val="4"/>
        </w:numPr>
        <w:tabs>
          <w:tab w:val="left" w:pos="1560"/>
        </w:tabs>
      </w:pPr>
      <w:r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14:paraId="55A3D1B4" w14:textId="77777777" w:rsidR="00B2377D" w:rsidRDefault="00B2377D" w:rsidP="00B2377D">
      <w:pPr>
        <w:pStyle w:val="a8"/>
        <w:numPr>
          <w:ilvl w:val="0"/>
          <w:numId w:val="5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……………………………………………………………….</w:t>
      </w:r>
    </w:p>
    <w:p w14:paraId="08B0BAFD" w14:textId="77777777" w:rsidR="00B2377D" w:rsidRDefault="00B2377D" w:rsidP="00B2377D">
      <w:pPr>
        <w:pStyle w:val="a8"/>
        <w:numPr>
          <w:ilvl w:val="0"/>
          <w:numId w:val="5"/>
        </w:numPr>
        <w:tabs>
          <w:tab w:val="left" w:pos="1701"/>
        </w:tabs>
        <w:ind w:left="1418" w:firstLine="0"/>
        <w:rPr>
          <w:szCs w:val="28"/>
        </w:rPr>
      </w:pPr>
      <w:r>
        <w:t>&lt;</w:t>
      </w:r>
      <w:r>
        <w:rPr>
          <w:i/>
        </w:rPr>
        <w:t xml:space="preserve"> вимоги до функціональних характеристик</w:t>
      </w:r>
      <w:r>
        <w:rPr>
          <w:lang w:val="en-US"/>
        </w:rPr>
        <w:t>&gt;</w:t>
      </w:r>
      <w:r>
        <w:rPr>
          <w:szCs w:val="28"/>
        </w:rPr>
        <w:t xml:space="preserve">. </w:t>
      </w:r>
    </w:p>
    <w:p w14:paraId="7F023228" w14:textId="77777777" w:rsidR="00B2377D" w:rsidRDefault="00B2377D" w:rsidP="00B2377D">
      <w:pPr>
        <w:pStyle w:val="a8"/>
        <w:numPr>
          <w:ilvl w:val="0"/>
          <w:numId w:val="4"/>
        </w:numPr>
        <w:tabs>
          <w:tab w:val="left" w:pos="426"/>
        </w:tabs>
        <w:rPr>
          <w:szCs w:val="28"/>
        </w:rPr>
      </w:pPr>
      <w:r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14:paraId="124B15DB" w14:textId="77777777" w:rsidR="00B2377D" w:rsidRDefault="00B2377D" w:rsidP="00B2377D">
      <w:pPr>
        <w:pStyle w:val="a8"/>
        <w:numPr>
          <w:ilvl w:val="0"/>
          <w:numId w:val="5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……………………………………………………………….</w:t>
      </w:r>
    </w:p>
    <w:p w14:paraId="659226A2" w14:textId="77777777" w:rsidR="00B2377D" w:rsidRDefault="00B2377D" w:rsidP="00B2377D">
      <w:pPr>
        <w:pStyle w:val="a8"/>
        <w:numPr>
          <w:ilvl w:val="0"/>
          <w:numId w:val="5"/>
        </w:numPr>
        <w:tabs>
          <w:tab w:val="left" w:pos="1701"/>
        </w:tabs>
        <w:ind w:left="1418" w:firstLine="0"/>
        <w:rPr>
          <w:szCs w:val="28"/>
        </w:rPr>
      </w:pPr>
      <w:r>
        <w:t>&lt;</w:t>
      </w:r>
      <w:r>
        <w:rPr>
          <w:i/>
        </w:rPr>
        <w:t>вимоги до  надійності, складу і параметрів технічних засобів тощо</w:t>
      </w:r>
      <w:r>
        <w:t>&gt;</w:t>
      </w:r>
      <w:r>
        <w:rPr>
          <w:szCs w:val="28"/>
        </w:rPr>
        <w:t xml:space="preserve"> </w:t>
      </w:r>
    </w:p>
    <w:p w14:paraId="32E0F7E8" w14:textId="77777777" w:rsidR="00B2377D" w:rsidRDefault="00B2377D" w:rsidP="00B2377D">
      <w:pPr>
        <w:pStyle w:val="a8"/>
        <w:numPr>
          <w:ilvl w:val="0"/>
          <w:numId w:val="5"/>
        </w:numPr>
        <w:tabs>
          <w:tab w:val="left" w:pos="1701"/>
        </w:tabs>
        <w:ind w:left="1276" w:firstLine="142"/>
        <w:rPr>
          <w:szCs w:val="28"/>
        </w:rPr>
      </w:pPr>
      <w:r>
        <w:rPr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>
        <w:rPr>
          <w:szCs w:val="28"/>
        </w:rPr>
        <w:t>ДЕСТам</w:t>
      </w:r>
      <w:proofErr w:type="spellEnd"/>
      <w:r>
        <w:rPr>
          <w:szCs w:val="28"/>
        </w:rPr>
        <w:t>:</w:t>
      </w:r>
    </w:p>
    <w:p w14:paraId="7B935E10" w14:textId="77777777" w:rsidR="00B2377D" w:rsidRDefault="00B2377D" w:rsidP="00B2377D">
      <w:pPr>
        <w:ind w:left="1701" w:firstLine="0"/>
      </w:pPr>
      <w:r>
        <w:t>ГОСТ 29.401 - 78 - Текст програми. Вимоги до змісту та оформлення.</w:t>
      </w:r>
    </w:p>
    <w:p w14:paraId="5F8C8365" w14:textId="77777777" w:rsidR="00B2377D" w:rsidRDefault="00B2377D" w:rsidP="00B2377D">
      <w:pPr>
        <w:ind w:left="1701" w:firstLine="0"/>
      </w:pPr>
      <w:r>
        <w:t>ГОСТ 19.106 - 78 - Вимоги до програмної документації.</w:t>
      </w:r>
    </w:p>
    <w:p w14:paraId="2C99B600" w14:textId="77777777" w:rsidR="00B2377D" w:rsidRDefault="00B2377D" w:rsidP="00B2377D">
      <w:pPr>
        <w:ind w:left="1701" w:firstLine="0"/>
      </w:pPr>
      <w:r>
        <w:t>ГОСТ 7.1 - 84 та ДСТУ 3008 - 2015 - Розробка технічної документації.</w:t>
      </w:r>
    </w:p>
    <w:p w14:paraId="1FE7DE97" w14:textId="77777777" w:rsidR="00B2377D" w:rsidRDefault="00B2377D" w:rsidP="00B2377D">
      <w:pPr>
        <w:rPr>
          <w:sz w:val="2"/>
          <w:szCs w:val="2"/>
        </w:rPr>
      </w:pPr>
    </w:p>
    <w:p w14:paraId="1D53105D" w14:textId="77777777" w:rsidR="00B2377D" w:rsidRDefault="00B2377D" w:rsidP="00B2377D">
      <w:pPr>
        <w:pStyle w:val="a8"/>
        <w:numPr>
          <w:ilvl w:val="1"/>
          <w:numId w:val="3"/>
        </w:numPr>
        <w:tabs>
          <w:tab w:val="left" w:pos="993"/>
        </w:tabs>
        <w:rPr>
          <w:bCs/>
          <w:szCs w:val="28"/>
        </w:rPr>
      </w:pPr>
      <w:r>
        <w:rPr>
          <w:bCs/>
          <w:i/>
          <w:szCs w:val="28"/>
        </w:rPr>
        <w:t>Стадії</w:t>
      </w:r>
      <w:r>
        <w:rPr>
          <w:i/>
          <w:szCs w:val="28"/>
        </w:rPr>
        <w:t xml:space="preserve"> та етапи розробки</w:t>
      </w:r>
      <w:r>
        <w:rPr>
          <w:bCs/>
          <w:szCs w:val="28"/>
        </w:rPr>
        <w:t>:</w:t>
      </w:r>
    </w:p>
    <w:p w14:paraId="16A77A88" w14:textId="77777777" w:rsidR="00B2377D" w:rsidRDefault="00B2377D" w:rsidP="00B2377D">
      <w:pPr>
        <w:pStyle w:val="a8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>
        <w:rPr>
          <w:bCs/>
          <w:szCs w:val="28"/>
        </w:rPr>
        <w:t>Об'єктно-орієнтований аналіз</w:t>
      </w:r>
      <w:r>
        <w:t xml:space="preserve"> предметної області</w:t>
      </w:r>
      <w:r>
        <w:rPr>
          <w:szCs w:val="28"/>
        </w:rPr>
        <w:t xml:space="preserve"> задачі (до__.__.202_ р.)</w:t>
      </w:r>
    </w:p>
    <w:p w14:paraId="32147678" w14:textId="77777777" w:rsidR="00B2377D" w:rsidRDefault="00B2377D" w:rsidP="00B2377D">
      <w:pPr>
        <w:pStyle w:val="a8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>
        <w:rPr>
          <w:szCs w:val="28"/>
        </w:rPr>
        <w:t xml:space="preserve"> </w:t>
      </w:r>
      <w:r>
        <w:rPr>
          <w:bCs/>
          <w:szCs w:val="28"/>
        </w:rPr>
        <w:t xml:space="preserve">Об'єктно-орієнтоване </w:t>
      </w:r>
      <w:r>
        <w:t>проектування архітектури програмної системи</w:t>
      </w:r>
      <w:r>
        <w:rPr>
          <w:szCs w:val="28"/>
        </w:rPr>
        <w:t xml:space="preserve"> (до __.__.202_р.)</w:t>
      </w:r>
    </w:p>
    <w:p w14:paraId="5611A2DF" w14:textId="77777777" w:rsidR="00B2377D" w:rsidRDefault="00B2377D" w:rsidP="00B2377D">
      <w:pPr>
        <w:pStyle w:val="a8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Розробка програмного забезпечення (до __.__.202_р.)</w:t>
      </w:r>
    </w:p>
    <w:p w14:paraId="7DA23793" w14:textId="77777777" w:rsidR="00B2377D" w:rsidRDefault="00B2377D" w:rsidP="00B2377D">
      <w:pPr>
        <w:pStyle w:val="a8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Тестування розробленої програми (до __.__.202_р.)</w:t>
      </w:r>
    </w:p>
    <w:p w14:paraId="533AF830" w14:textId="77777777" w:rsidR="00B2377D" w:rsidRDefault="00B2377D" w:rsidP="00B2377D">
      <w:pPr>
        <w:pStyle w:val="a8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Розробка пояснювальної записки (до __.__.202_ р.).</w:t>
      </w:r>
    </w:p>
    <w:p w14:paraId="185037F6" w14:textId="77777777" w:rsidR="00B2377D" w:rsidRDefault="00B2377D" w:rsidP="00B2377D">
      <w:pPr>
        <w:pStyle w:val="a8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>
        <w:rPr>
          <w:bCs/>
          <w:szCs w:val="28"/>
        </w:rPr>
        <w:t>Захист</w:t>
      </w:r>
      <w:r>
        <w:rPr>
          <w:szCs w:val="28"/>
        </w:rPr>
        <w:t xml:space="preserve"> курсової роботи (до __.__.202_ р.).</w:t>
      </w:r>
    </w:p>
    <w:p w14:paraId="587F88C5" w14:textId="77777777" w:rsidR="00B2377D" w:rsidRDefault="00B2377D" w:rsidP="00B2377D">
      <w:pPr>
        <w:pStyle w:val="a8"/>
        <w:numPr>
          <w:ilvl w:val="1"/>
          <w:numId w:val="3"/>
        </w:numPr>
        <w:tabs>
          <w:tab w:val="left" w:pos="993"/>
        </w:tabs>
        <w:ind w:left="709" w:firstLine="0"/>
        <w:rPr>
          <w:szCs w:val="28"/>
        </w:rPr>
      </w:pPr>
      <w:r>
        <w:rPr>
          <w:i/>
          <w:szCs w:val="28"/>
        </w:rPr>
        <w:t>Порядок контролю та приймання</w:t>
      </w:r>
      <w:r>
        <w:rPr>
          <w:bCs/>
          <w:szCs w:val="28"/>
        </w:rPr>
        <w:t xml:space="preserve">. </w:t>
      </w:r>
      <w:r>
        <w:rPr>
          <w:szCs w:val="28"/>
        </w:rPr>
        <w:t>Поточні результати роботи над КР регулярно демонструються викладачу. С</w:t>
      </w:r>
      <w:r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>
        <w:rPr>
          <w:szCs w:val="28"/>
        </w:rPr>
        <w:t xml:space="preserve">впливає на </w:t>
      </w:r>
      <w:r>
        <w:rPr>
          <w:color w:val="000000"/>
          <w:szCs w:val="28"/>
        </w:rPr>
        <w:t>оцінку</w:t>
      </w:r>
      <w:r>
        <w:rPr>
          <w:szCs w:val="28"/>
        </w:rPr>
        <w:t xml:space="preserve"> за КР відповідно до критеріїв оцінювання.</w:t>
      </w:r>
    </w:p>
    <w:p w14:paraId="2FAED472" w14:textId="77777777" w:rsidR="00B2377D" w:rsidRDefault="00B2377D" w:rsidP="00B2377D"/>
    <w:p w14:paraId="6118DBF3" w14:textId="77777777" w:rsidR="00B2377D" w:rsidRDefault="00B2377D" w:rsidP="00B2377D">
      <w:pPr>
        <w:pStyle w:val="aa"/>
        <w:rPr>
          <w:szCs w:val="28"/>
          <w:lang w:val="uk-UA"/>
        </w:rPr>
      </w:pPr>
      <w:bookmarkStart w:id="724" w:name="_Toc326966890"/>
      <w:bookmarkStart w:id="725" w:name="_Toc135587154"/>
      <w:r>
        <w:rPr>
          <w:szCs w:val="28"/>
          <w:lang w:val="uk-UA"/>
        </w:rPr>
        <w:lastRenderedPageBreak/>
        <w:t xml:space="preserve">Додаток </w:t>
      </w:r>
      <w:r>
        <w:rPr>
          <w:szCs w:val="28"/>
          <w:lang w:val="ru-RU"/>
        </w:rPr>
        <w:t>Б</w:t>
      </w:r>
      <w:r>
        <w:rPr>
          <w:szCs w:val="28"/>
          <w:lang w:val="uk-UA"/>
        </w:rPr>
        <w:t xml:space="preserve"> </w:t>
      </w:r>
      <w:bookmarkEnd w:id="724"/>
      <w:r>
        <w:rPr>
          <w:szCs w:val="28"/>
          <w:lang w:val="uk-UA"/>
        </w:rPr>
        <w:t>Тексти програмного коду</w:t>
      </w:r>
      <w:bookmarkEnd w:id="725"/>
    </w:p>
    <w:p w14:paraId="11BADE82" w14:textId="664BE3AF" w:rsidR="00B2377D" w:rsidRDefault="00B2377D" w:rsidP="00B2377D">
      <w:pPr>
        <w:ind w:left="709"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AEA21A" wp14:editId="3B0C6A04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78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D4207" w14:textId="77777777" w:rsidR="00B2377D" w:rsidRDefault="00B2377D" w:rsidP="00B2377D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студента групи ІП-</w:t>
                            </w:r>
                            <w:r>
                              <w:rPr>
                                <w:i/>
                                <w:highlight w:val="yellow"/>
                              </w:rPr>
                              <w:t>ХХ</w:t>
                            </w:r>
                            <w:r>
                              <w:rPr>
                                <w:i/>
                              </w:rPr>
                              <w:t xml:space="preserve"> І курсу</w:t>
                            </w:r>
                          </w:p>
                          <w:p w14:paraId="273AD24C" w14:textId="77777777" w:rsidR="00B2377D" w:rsidRDefault="00B2377D" w:rsidP="00B2377D">
                            <w:pPr>
                              <w:spacing w:before="60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highlight w:val="yellow"/>
                              </w:rPr>
                              <w:t>Гуменського</w:t>
                            </w:r>
                            <w:proofErr w:type="spellEnd"/>
                            <w:r>
                              <w:rPr>
                                <w:i/>
                                <w:highlight w:val="yellow"/>
                              </w:rPr>
                              <w:t xml:space="preserve"> В.Л.</w:t>
                            </w:r>
                          </w:p>
                          <w:p w14:paraId="16A27997" w14:textId="77777777" w:rsidR="00B2377D" w:rsidRDefault="00B2377D" w:rsidP="00B2377D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721F505F" w14:textId="77777777" w:rsidR="00B2377D" w:rsidRDefault="00B2377D" w:rsidP="00B2377D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365B4765" w14:textId="77777777" w:rsidR="00B2377D" w:rsidRDefault="00B2377D" w:rsidP="00B2377D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66CEC355" w14:textId="77777777" w:rsidR="00B2377D" w:rsidRDefault="00B2377D" w:rsidP="00B2377D">
                            <w:pPr>
                              <w:spacing w:before="6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AEA21A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27pt;margin-top:419.45pt;width:225.5pt;height:7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" stroked="f">
                <v:textbox inset="0,0,0,0">
                  <w:txbxContent>
                    <w:p w14:paraId="34DD4207" w14:textId="77777777" w:rsidR="00B2377D" w:rsidRDefault="00B2377D" w:rsidP="00B2377D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студента групи ІП-</w:t>
                      </w:r>
                      <w:r>
                        <w:rPr>
                          <w:i/>
                          <w:highlight w:val="yellow"/>
                        </w:rPr>
                        <w:t>ХХ</w:t>
                      </w:r>
                      <w:r>
                        <w:rPr>
                          <w:i/>
                        </w:rPr>
                        <w:t xml:space="preserve"> І курсу</w:t>
                      </w:r>
                    </w:p>
                    <w:p w14:paraId="273AD24C" w14:textId="77777777" w:rsidR="00B2377D" w:rsidRDefault="00B2377D" w:rsidP="00B2377D">
                      <w:pPr>
                        <w:spacing w:before="60"/>
                        <w:ind w:firstLine="0"/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  <w:highlight w:val="yellow"/>
                        </w:rPr>
                        <w:t>Гуменського</w:t>
                      </w:r>
                      <w:proofErr w:type="spellEnd"/>
                      <w:r>
                        <w:rPr>
                          <w:i/>
                          <w:highlight w:val="yellow"/>
                        </w:rPr>
                        <w:t xml:space="preserve"> В.Л.</w:t>
                      </w:r>
                    </w:p>
                    <w:p w14:paraId="16A27997" w14:textId="77777777" w:rsidR="00B2377D" w:rsidRDefault="00B2377D" w:rsidP="00B2377D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721F505F" w14:textId="77777777" w:rsidR="00B2377D" w:rsidRDefault="00B2377D" w:rsidP="00B2377D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365B4765" w14:textId="77777777" w:rsidR="00B2377D" w:rsidRDefault="00B2377D" w:rsidP="00B2377D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66CEC355" w14:textId="77777777" w:rsidR="00B2377D" w:rsidRDefault="00B2377D" w:rsidP="00B2377D">
                      <w:pPr>
                        <w:spacing w:before="60"/>
                        <w:ind w:firstLine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8D9948" wp14:editId="5B470C9B">
                <wp:simplePos x="0" y="0"/>
                <wp:positionH relativeFrom="column">
                  <wp:posOffset>799465</wp:posOffset>
                </wp:positionH>
                <wp:positionV relativeFrom="paragraph">
                  <wp:posOffset>1520190</wp:posOffset>
                </wp:positionV>
                <wp:extent cx="4756785" cy="1636395"/>
                <wp:effectExtent l="0" t="0" r="24765" b="1905"/>
                <wp:wrapNone/>
                <wp:docPr id="89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56785" cy="1636395"/>
                          <a:chOff x="0" y="0"/>
                          <a:chExt cx="6851" cy="628"/>
                        </a:xfrm>
                      </wpg:grpSpPr>
                      <wps:wsp>
                        <wps:cNvPr id="204252352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F74C8" w14:textId="77777777" w:rsidR="00B2377D" w:rsidRDefault="00B2377D" w:rsidP="00B2377D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73824574" name="Group 2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51" cy="383"/>
                            <a:chOff x="0" y="0"/>
                            <a:chExt cx="6851" cy="383"/>
                          </a:xfrm>
                        </wpg:grpSpPr>
                        <wps:wsp>
                          <wps:cNvPr id="1222481941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3DD011" w14:textId="77777777" w:rsidR="00B2377D" w:rsidRDefault="00B2377D" w:rsidP="00B2377D">
                                <w:pPr>
                                  <w:ind w:firstLine="0"/>
                                  <w:jc w:val="center"/>
                                </w:pPr>
                              </w:p>
                              <w:p w14:paraId="3563EB27" w14:textId="77777777" w:rsidR="00B2377D" w:rsidRDefault="00B2377D" w:rsidP="00B2377D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Тексти програмного коду </w:t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програмного забезпечення вирішення задачі обернення матриць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7430760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D9948" id="Групувати 3" o:spid="_x0000_s1027" style="position:absolute;left:0;text-align:left;margin-left:62.95pt;margin-top:119.7pt;width:374.55pt;height:128.85pt;z-index:251658240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">
                <v:shape id="Text Box 214" o:spid="_x0000_s102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" stroked="f">
                  <v:textbox inset="0,0,0,0">
                    <w:txbxContent>
                      <w:p w14:paraId="1E8F74C8" w14:textId="77777777" w:rsidR="00B2377D" w:rsidRDefault="00B2377D" w:rsidP="00B2377D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29" style="position:absolute;width:6851;height:383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">
                  <v:shape id="Text Box 216" o:spid="_x0000_s1030" type="#_x0000_t202" style="position:absolute;left:11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" stroked="f">
                    <v:textbox inset="0,0,0,0">
                      <w:txbxContent>
                        <w:p w14:paraId="433DD011" w14:textId="77777777" w:rsidR="00B2377D" w:rsidRDefault="00B2377D" w:rsidP="00B2377D">
                          <w:pPr>
                            <w:ind w:firstLine="0"/>
                            <w:jc w:val="center"/>
                          </w:pPr>
                        </w:p>
                        <w:p w14:paraId="3563EB27" w14:textId="77777777" w:rsidR="00B2377D" w:rsidRDefault="00B2377D" w:rsidP="00B2377D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</w:rPr>
                            <w:t xml:space="preserve">Тексти програмного коду </w:t>
                          </w:r>
                          <w:r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програмного забезпечення вирішення задачі обернення матриць</w:t>
                          </w:r>
                        </w:p>
                      </w:txbxContent>
                    </v:textbox>
                  </v:shape>
                  <v:line id="Line 217" o:spid="_x0000_s103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3E5732" wp14:editId="261A76AA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79" name="Групувати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1779063535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37C15" w14:textId="77777777" w:rsidR="00B2377D" w:rsidRDefault="00B2377D" w:rsidP="00B2377D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9491088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68306505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DB67B" w14:textId="77777777" w:rsidR="00B2377D" w:rsidRDefault="00B2377D" w:rsidP="00B2377D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</w:rPr>
                                  <w:t>C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2287417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E5732" id="Групувати 2" o:spid="_x0000_s1032" style="position:absolute;left:0;text-align:left;margin-left:127.35pt;margin-top:237.15pt;width:227pt;height:31.25pt;z-index:251658240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">
                <v:shape id="Text Box 219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" stroked="f">
                  <v:textbox inset="0,0,0,0">
                    <w:txbxContent>
                      <w:p w14:paraId="3AC37C15" w14:textId="77777777" w:rsidR="00B2377D" w:rsidRDefault="00B2377D" w:rsidP="00B2377D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">
                  <v:shape id="Text Box 221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" stroked="f">
                    <v:textbox inset="0,0,0,0">
                      <w:txbxContent>
                        <w:p w14:paraId="48EDB67B" w14:textId="77777777" w:rsidR="00B2377D" w:rsidRDefault="00B2377D" w:rsidP="00B2377D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highlight w:val="yellow"/>
                            </w:rPr>
                            <w:t>C</w:t>
                          </w:r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A3CC30" wp14:editId="699B5735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84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2127674806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D54CC" w14:textId="77777777" w:rsidR="00B2377D" w:rsidRDefault="00B2377D" w:rsidP="00B2377D">
                              <w:pPr>
                                <w:jc w:val="center"/>
                              </w:pPr>
                              <w:r>
                                <w:t xml:space="preserve">(Обсяг програми (документа), </w:t>
                              </w:r>
                              <w:proofErr w:type="spellStart"/>
                              <w:r>
                                <w:t>арк</w:t>
                              </w:r>
                              <w:proofErr w:type="spellEnd"/>
                              <w:r>
                                <w:t xml:space="preserve">., </w:t>
                              </w:r>
                              <w:proofErr w:type="spellStart"/>
                              <w:r>
                                <w:t>Кб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51423170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251664476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EC5DB1" w14:textId="77777777" w:rsidR="00B2377D" w:rsidRDefault="00B2377D" w:rsidP="00B2377D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</w:rPr>
                                  <w:t>182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i/>
                                    <w:highlight w:val="yellow"/>
                                  </w:rPr>
                                  <w:t xml:space="preserve"> 124 </w:t>
                                </w:r>
                                <w:proofErr w:type="spellStart"/>
                                <w:r>
                                  <w:rPr>
                                    <w:i/>
                                    <w:highlight w:val="yellow"/>
                                  </w:rPr>
                                  <w:t>Кб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9654265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3CC30" id="Групувати 1" o:spid="_x0000_s1037" style="position:absolute;left:0;text-align:left;margin-left:105pt;margin-top:281.45pt;width:271.2pt;height:31.25pt;z-index:251658240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">
                <v:shape id="Text Box 224" o:spid="_x0000_s103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" stroked="f">
                  <v:textbox inset="0,0,0,0">
                    <w:txbxContent>
                      <w:p w14:paraId="28ED54CC" w14:textId="77777777" w:rsidR="00B2377D" w:rsidRDefault="00B2377D" w:rsidP="00B2377D">
                        <w:pPr>
                          <w:jc w:val="center"/>
                        </w:pPr>
                        <w:r>
                          <w:t xml:space="preserve">(Обсяг програми (документа), </w:t>
                        </w:r>
                        <w:proofErr w:type="spellStart"/>
                        <w:r>
                          <w:t>арк</w:t>
                        </w:r>
                        <w:proofErr w:type="spellEnd"/>
                        <w:r>
                          <w:t xml:space="preserve">., </w:t>
                        </w:r>
                        <w:proofErr w:type="spellStart"/>
                        <w:r>
                          <w:t>Кб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group id="Group 225" o:spid="_x0000_s103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">
                  <v:shape id="Text Box 226" o:spid="_x0000_s104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" stroked="f">
                    <v:textbox inset="0,0,0,0">
                      <w:txbxContent>
                        <w:p w14:paraId="6FEC5DB1" w14:textId="77777777" w:rsidR="00B2377D" w:rsidRDefault="00B2377D" w:rsidP="00B2377D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highlight w:val="yellow"/>
                            </w:rPr>
                            <w:t>182</w:t>
                          </w:r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>,</w:t>
                          </w:r>
                          <w:r>
                            <w:rPr>
                              <w:i/>
                              <w:highlight w:val="yellow"/>
                            </w:rPr>
                            <w:t xml:space="preserve"> 124 </w:t>
                          </w:r>
                          <w:proofErr w:type="spellStart"/>
                          <w:r>
                            <w:rPr>
                              <w:i/>
                              <w:highlight w:val="yellow"/>
                            </w:rPr>
                            <w:t>Кб</w:t>
                          </w:r>
                          <w:proofErr w:type="spellEnd"/>
                        </w:p>
                      </w:txbxContent>
                    </v:textbox>
                  </v:shape>
                  <v:line id="Line 227" o:spid="_x0000_s104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"/>
                </v:group>
              </v:group>
            </w:pict>
          </mc:Fallback>
        </mc:AlternateContent>
      </w:r>
    </w:p>
    <w:p w14:paraId="48F6E3EA" w14:textId="77777777" w:rsidR="00B2377D" w:rsidRDefault="00B2377D" w:rsidP="00B2377D"/>
    <w:p w14:paraId="429254CF" w14:textId="77777777" w:rsidR="00B2377D" w:rsidRDefault="00B2377D" w:rsidP="00B2377D"/>
    <w:p w14:paraId="02CC6A03" w14:textId="77777777" w:rsidR="00B2377D" w:rsidRDefault="00B2377D" w:rsidP="00B2377D"/>
    <w:p w14:paraId="770B9C46" w14:textId="77777777" w:rsidR="00B2377D" w:rsidRDefault="00B2377D" w:rsidP="00B2377D"/>
    <w:p w14:paraId="13772990" w14:textId="77777777" w:rsidR="00B2377D" w:rsidRDefault="00B2377D" w:rsidP="00B2377D"/>
    <w:p w14:paraId="5D8234BB" w14:textId="77777777" w:rsidR="00B2377D" w:rsidRDefault="00B2377D" w:rsidP="00B2377D"/>
    <w:p w14:paraId="672DC558" w14:textId="77777777" w:rsidR="00B2377D" w:rsidRDefault="00B2377D" w:rsidP="00B2377D"/>
    <w:p w14:paraId="61F8B1E2" w14:textId="77777777" w:rsidR="00B2377D" w:rsidRDefault="00B2377D" w:rsidP="00B2377D"/>
    <w:p w14:paraId="1CCD210B" w14:textId="77777777" w:rsidR="00B2377D" w:rsidRDefault="00B2377D" w:rsidP="00B2377D"/>
    <w:p w14:paraId="047952BB" w14:textId="77777777" w:rsidR="00B2377D" w:rsidRDefault="00B2377D" w:rsidP="00B2377D"/>
    <w:p w14:paraId="3D677818" w14:textId="77777777" w:rsidR="00B2377D" w:rsidRDefault="00B2377D" w:rsidP="00B2377D"/>
    <w:p w14:paraId="45771858" w14:textId="77777777" w:rsidR="00B2377D" w:rsidRDefault="00B2377D" w:rsidP="00B2377D"/>
    <w:p w14:paraId="04EDC9D4" w14:textId="77777777" w:rsidR="00B2377D" w:rsidRDefault="00B2377D" w:rsidP="00B2377D"/>
    <w:p w14:paraId="31648609" w14:textId="77777777" w:rsidR="00B2377D" w:rsidRDefault="00B2377D" w:rsidP="00B2377D"/>
    <w:p w14:paraId="7876CDB3" w14:textId="77777777" w:rsidR="00B2377D" w:rsidRDefault="00B2377D" w:rsidP="00B2377D"/>
    <w:p w14:paraId="00BE4258" w14:textId="77777777" w:rsidR="00B2377D" w:rsidRDefault="00B2377D" w:rsidP="00B2377D"/>
    <w:p w14:paraId="1E03D641" w14:textId="77777777" w:rsidR="00B2377D" w:rsidRDefault="00B2377D" w:rsidP="00B2377D"/>
    <w:p w14:paraId="143F3C81" w14:textId="77777777" w:rsidR="00B2377D" w:rsidRDefault="00B2377D" w:rsidP="00B2377D"/>
    <w:p w14:paraId="5900EB61" w14:textId="77777777" w:rsidR="00B2377D" w:rsidRDefault="00B2377D" w:rsidP="00B2377D"/>
    <w:p w14:paraId="1352C783" w14:textId="77777777" w:rsidR="00B2377D" w:rsidRDefault="00B2377D" w:rsidP="00B2377D"/>
    <w:p w14:paraId="69BCB186" w14:textId="77777777" w:rsidR="00B2377D" w:rsidRDefault="00B2377D" w:rsidP="00B2377D"/>
    <w:p w14:paraId="06F33FB8" w14:textId="77777777" w:rsidR="00B2377D" w:rsidRDefault="00B2377D" w:rsidP="00B2377D"/>
    <w:p w14:paraId="3CE027BF" w14:textId="77777777" w:rsidR="00B2377D" w:rsidRDefault="00B2377D" w:rsidP="00B2377D"/>
    <w:p w14:paraId="7E61A32C" w14:textId="77777777" w:rsidR="00B2377D" w:rsidRDefault="00B2377D" w:rsidP="00B2377D"/>
    <w:p w14:paraId="02BDD88F" w14:textId="77777777" w:rsidR="00B2377D" w:rsidRDefault="00B2377D" w:rsidP="00B2377D"/>
    <w:p w14:paraId="482985F2" w14:textId="77777777" w:rsidR="00B2377D" w:rsidRDefault="00B2377D" w:rsidP="00B2377D"/>
    <w:p w14:paraId="7C045DE5" w14:textId="77777777" w:rsidR="00B2377D" w:rsidRDefault="00B2377D" w:rsidP="00B2377D"/>
    <w:p w14:paraId="4E9307E3" w14:textId="77777777" w:rsidR="00B2377D" w:rsidRDefault="00B2377D" w:rsidP="00B2377D"/>
    <w:p w14:paraId="79A2664E" w14:textId="77777777" w:rsidR="00B2377D" w:rsidRDefault="00B2377D" w:rsidP="00B2377D"/>
    <w:p w14:paraId="663BAC2E" w14:textId="77777777" w:rsidR="00B2377D" w:rsidRDefault="00B2377D" w:rsidP="00B2377D">
      <w:pPr>
        <w:pStyle w:val="-"/>
        <w:jc w:val="both"/>
        <w:rPr>
          <w:lang w:val="ru-RU"/>
        </w:rPr>
      </w:pPr>
    </w:p>
    <w:p w14:paraId="544DE03B" w14:textId="77777777" w:rsidR="00103450" w:rsidRDefault="00103450"/>
    <w:sectPr w:rsidR="001034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6A575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6881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4897973"/>
    <w:multiLevelType w:val="hybridMultilevel"/>
    <w:tmpl w:val="EFB6CA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0792"/>
    <w:multiLevelType w:val="hybridMultilevel"/>
    <w:tmpl w:val="564C37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84B43"/>
    <w:multiLevelType w:val="hybridMultilevel"/>
    <w:tmpl w:val="00D2EA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F154114"/>
    <w:multiLevelType w:val="hybridMultilevel"/>
    <w:tmpl w:val="D228C7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A09E5"/>
    <w:multiLevelType w:val="hybridMultilevel"/>
    <w:tmpl w:val="920C69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</w:lvl>
    <w:lvl w:ilvl="3">
      <w:start w:val="1"/>
      <w:numFmt w:val="decimal"/>
      <w:lvlText w:val="%1.%2.%3.%4"/>
      <w:lvlJc w:val="left"/>
      <w:pPr>
        <w:ind w:left="3282" w:hanging="1155"/>
      </w:pPr>
    </w:lvl>
    <w:lvl w:ilvl="4">
      <w:start w:val="1"/>
      <w:numFmt w:val="decimal"/>
      <w:lvlText w:val="%1.%2.%3.%4.%5"/>
      <w:lvlJc w:val="left"/>
      <w:pPr>
        <w:ind w:left="3991" w:hanging="1155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1" w15:restartNumberingAfterBreak="0">
    <w:nsid w:val="55E456E7"/>
    <w:multiLevelType w:val="hybridMultilevel"/>
    <w:tmpl w:val="50344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1199B"/>
    <w:multiLevelType w:val="hybridMultilevel"/>
    <w:tmpl w:val="EC9A8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3021D"/>
    <w:multiLevelType w:val="hybridMultilevel"/>
    <w:tmpl w:val="4A341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773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34077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46277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7985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691666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468350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02346526">
    <w:abstractNumId w:val="0"/>
  </w:num>
  <w:num w:numId="8" w16cid:durableId="923152971">
    <w:abstractNumId w:val="13"/>
  </w:num>
  <w:num w:numId="9" w16cid:durableId="820653789">
    <w:abstractNumId w:val="4"/>
  </w:num>
  <w:num w:numId="10" w16cid:durableId="437137332">
    <w:abstractNumId w:val="11"/>
  </w:num>
  <w:num w:numId="11" w16cid:durableId="1191072287">
    <w:abstractNumId w:val="6"/>
  </w:num>
  <w:num w:numId="12" w16cid:durableId="860510084">
    <w:abstractNumId w:val="12"/>
  </w:num>
  <w:num w:numId="13" w16cid:durableId="720129768">
    <w:abstractNumId w:val="9"/>
  </w:num>
  <w:num w:numId="14" w16cid:durableId="361521422">
    <w:abstractNumId w:val="5"/>
  </w:num>
  <w:num w:numId="15" w16cid:durableId="826169240">
    <w:abstractNumId w:val="8"/>
  </w:num>
  <w:num w:numId="16" w16cid:durableId="815341012">
    <w:abstractNumId w:val="2"/>
    <w:lvlOverride w:ilvl="0">
      <w:startOverride w:val="3"/>
    </w:lvlOverride>
    <w:lvlOverride w:ilvl="1">
      <w:startOverride w:val="3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Загребельний">
    <w15:presenceInfo w15:providerId="AD" w15:userId="S::o.zahrebelnyi@kpi.ua::20be251c-7259-45cb-b07f-756ebbda4b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F5"/>
    <w:rsid w:val="00034757"/>
    <w:rsid w:val="000A463A"/>
    <w:rsid w:val="00103450"/>
    <w:rsid w:val="001470C5"/>
    <w:rsid w:val="001A38F1"/>
    <w:rsid w:val="001E10FE"/>
    <w:rsid w:val="002402EA"/>
    <w:rsid w:val="00365015"/>
    <w:rsid w:val="003F545D"/>
    <w:rsid w:val="005827A1"/>
    <w:rsid w:val="005D545F"/>
    <w:rsid w:val="00611A60"/>
    <w:rsid w:val="006C3EA9"/>
    <w:rsid w:val="007B4873"/>
    <w:rsid w:val="007C63DC"/>
    <w:rsid w:val="008122FE"/>
    <w:rsid w:val="0081530F"/>
    <w:rsid w:val="0089434A"/>
    <w:rsid w:val="009F7DF5"/>
    <w:rsid w:val="00A95331"/>
    <w:rsid w:val="00B2377D"/>
    <w:rsid w:val="00B66A29"/>
    <w:rsid w:val="00CA2C4D"/>
    <w:rsid w:val="00CF5FDE"/>
    <w:rsid w:val="00DD62B0"/>
    <w:rsid w:val="00E00D32"/>
    <w:rsid w:val="00F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BF38"/>
  <w15:chartTrackingRefBased/>
  <w15:docId w15:val="{71B01C83-B23B-4FE1-9BF3-AED26702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377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0"/>
    <w:link w:val="10"/>
    <w:uiPriority w:val="9"/>
    <w:qFormat/>
    <w:rsid w:val="00B2377D"/>
    <w:pPr>
      <w:keepNext/>
      <w:keepLines/>
      <w:pageBreakBefore/>
      <w:numPr>
        <w:numId w:val="1"/>
      </w:numPr>
      <w:spacing w:before="240" w:after="120" w:line="276" w:lineRule="auto"/>
      <w:ind w:left="360"/>
      <w:jc w:val="center"/>
      <w:outlineLvl w:val="0"/>
    </w:pPr>
    <w:rPr>
      <w:rFonts w:ascii="Times New Roman" w:eastAsiaTheme="majorEastAsia" w:hAnsi="Times New Roman" w:cstheme="majorBidi"/>
      <w:b/>
      <w:bCs/>
      <w:caps/>
      <w:kern w:val="0"/>
      <w:sz w:val="28"/>
      <w:szCs w:val="28"/>
      <w:lang w:val="ru-RU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B2377D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377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377D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2377D"/>
    <w:rPr>
      <w:rFonts w:ascii="Times New Roman" w:eastAsiaTheme="majorEastAsia" w:hAnsi="Times New Roman" w:cstheme="majorBidi"/>
      <w:b/>
      <w:bCs/>
      <w:caps/>
      <w:kern w:val="0"/>
      <w:sz w:val="28"/>
      <w:szCs w:val="28"/>
      <w:lang w:val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B2377D"/>
    <w:rPr>
      <w:rFonts w:ascii="Times New Roman" w:eastAsiaTheme="majorEastAsia" w:hAnsi="Times New Roman" w:cstheme="majorBidi"/>
      <w:bCs/>
      <w:kern w:val="0"/>
      <w:sz w:val="28"/>
      <w:szCs w:val="26"/>
      <w:lang w:val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B2377D"/>
    <w:rPr>
      <w:rFonts w:ascii="Times New Roman" w:eastAsiaTheme="majorEastAsia" w:hAnsi="Times New Roman" w:cstheme="majorBidi"/>
      <w:bCs/>
      <w:kern w:val="0"/>
      <w:sz w:val="28"/>
      <w:lang w:val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B2377D"/>
    <w:rPr>
      <w:rFonts w:ascii="Times New Roman" w:eastAsiaTheme="majorEastAsia" w:hAnsi="Times New Roman" w:cstheme="majorBidi"/>
      <w:b/>
      <w:bCs/>
      <w:iCs/>
      <w:kern w:val="0"/>
      <w:sz w:val="26"/>
      <w:lang w:val="ru-RU"/>
      <w14:ligatures w14:val="none"/>
    </w:rPr>
  </w:style>
  <w:style w:type="character" w:styleId="a4">
    <w:name w:val="Hyperlink"/>
    <w:basedOn w:val="a1"/>
    <w:uiPriority w:val="99"/>
    <w:semiHidden/>
    <w:unhideWhenUsed/>
    <w:rsid w:val="00B2377D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semiHidden/>
    <w:unhideWhenUsed/>
    <w:rsid w:val="00B2377D"/>
    <w:pPr>
      <w:spacing w:after="100"/>
    </w:pPr>
    <w:rPr>
      <w:caps/>
    </w:rPr>
  </w:style>
  <w:style w:type="paragraph" w:styleId="21">
    <w:name w:val="toc 2"/>
    <w:basedOn w:val="a0"/>
    <w:next w:val="a0"/>
    <w:autoRedefine/>
    <w:uiPriority w:val="39"/>
    <w:semiHidden/>
    <w:unhideWhenUsed/>
    <w:rsid w:val="00B2377D"/>
    <w:pPr>
      <w:tabs>
        <w:tab w:val="left" w:pos="1760"/>
        <w:tab w:val="right" w:leader="dot" w:pos="9627"/>
      </w:tabs>
      <w:spacing w:after="100"/>
      <w:ind w:left="280"/>
    </w:pPr>
  </w:style>
  <w:style w:type="paragraph" w:styleId="31">
    <w:name w:val="toc 3"/>
    <w:basedOn w:val="a0"/>
    <w:next w:val="a0"/>
    <w:autoRedefine/>
    <w:uiPriority w:val="39"/>
    <w:semiHidden/>
    <w:unhideWhenUsed/>
    <w:rsid w:val="00B2377D"/>
    <w:pPr>
      <w:spacing w:after="100"/>
      <w:ind w:left="560"/>
    </w:pPr>
  </w:style>
  <w:style w:type="paragraph" w:styleId="a5">
    <w:name w:val="Title"/>
    <w:basedOn w:val="a0"/>
    <w:link w:val="a6"/>
    <w:qFormat/>
    <w:rsid w:val="00B2377D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6">
    <w:name w:val="Назва Знак"/>
    <w:basedOn w:val="a1"/>
    <w:link w:val="a5"/>
    <w:rsid w:val="00B2377D"/>
    <w:rPr>
      <w:rFonts w:ascii="Times New Roman" w:eastAsia="Times New Roman" w:hAnsi="Times New Roman" w:cs="Times New Roman"/>
      <w:b/>
      <w:bCs/>
      <w:kern w:val="0"/>
      <w:sz w:val="36"/>
      <w:szCs w:val="20"/>
      <w:shd w:val="clear" w:color="auto" w:fill="FFFFFF"/>
      <w:lang w:eastAsia="ru-RU"/>
      <w14:ligatures w14:val="none"/>
    </w:rPr>
  </w:style>
  <w:style w:type="paragraph" w:styleId="a7">
    <w:name w:val="Block Text"/>
    <w:basedOn w:val="a0"/>
    <w:semiHidden/>
    <w:unhideWhenUsed/>
    <w:rsid w:val="00B2377D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styleId="a8">
    <w:name w:val="List Paragraph"/>
    <w:basedOn w:val="a0"/>
    <w:uiPriority w:val="34"/>
    <w:qFormat/>
    <w:rsid w:val="00B2377D"/>
    <w:pPr>
      <w:ind w:left="720"/>
      <w:contextualSpacing/>
    </w:pPr>
  </w:style>
  <w:style w:type="paragraph" w:customStyle="1" w:styleId="a9">
    <w:name w:val="Содержание"/>
    <w:basedOn w:val="a0"/>
    <w:next w:val="a0"/>
    <w:qFormat/>
    <w:rsid w:val="00B2377D"/>
    <w:pPr>
      <w:keepNext/>
      <w:keepLines/>
      <w:pageBreakBefore/>
      <w:ind w:firstLine="0"/>
      <w:jc w:val="center"/>
    </w:pPr>
    <w:rPr>
      <w:b/>
      <w:caps/>
    </w:rPr>
  </w:style>
  <w:style w:type="paragraph" w:customStyle="1" w:styleId="-">
    <w:name w:val="Вступление-Выводы"/>
    <w:basedOn w:val="a9"/>
    <w:qFormat/>
    <w:rsid w:val="00B2377D"/>
    <w:pPr>
      <w:outlineLvl w:val="0"/>
    </w:pPr>
  </w:style>
  <w:style w:type="paragraph" w:customStyle="1" w:styleId="12">
    <w:name w:val="Обычный1"/>
    <w:rsid w:val="00B2377D"/>
    <w:pPr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paragraph" w:customStyle="1" w:styleId="Normal1">
    <w:name w:val="Normal1"/>
    <w:rsid w:val="00B2377D"/>
    <w:pPr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paragraph" w:customStyle="1" w:styleId="-0">
    <w:name w:val="Вступление-Приложение"/>
    <w:basedOn w:val="1"/>
    <w:next w:val="a0"/>
    <w:qFormat/>
    <w:rsid w:val="00B2377D"/>
    <w:pPr>
      <w:numPr>
        <w:numId w:val="0"/>
      </w:numPr>
      <w:spacing w:after="240" w:line="240" w:lineRule="auto"/>
    </w:pPr>
    <w:rPr>
      <w:color w:val="000000" w:themeColor="text1"/>
      <w:lang w:val="uk-UA"/>
    </w:rPr>
  </w:style>
  <w:style w:type="paragraph" w:customStyle="1" w:styleId="aa">
    <w:name w:val="ВСТУП"/>
    <w:aliases w:val="ПЕРЕЛІК,И ТД"/>
    <w:basedOn w:val="a0"/>
    <w:rsid w:val="00B2377D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table" w:styleId="ab">
    <w:name w:val="Table Grid"/>
    <w:basedOn w:val="a2"/>
    <w:uiPriority w:val="39"/>
    <w:rsid w:val="00B2377D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1530F"/>
    <w:pPr>
      <w:spacing w:after="0" w:line="240" w:lineRule="auto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">
    <w:name w:val="List Bullet"/>
    <w:basedOn w:val="a0"/>
    <w:uiPriority w:val="99"/>
    <w:unhideWhenUsed/>
    <w:rsid w:val="0081530F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13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18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7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12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17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20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11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24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5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15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23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28" Type="http://schemas.microsoft.com/office/2011/relationships/people" Target="people.xml"/><Relationship Id="rId10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19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14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22" Type="http://schemas.openxmlformats.org/officeDocument/2006/relationships/hyperlink" Target="file:///C:\Users\zagrebelnio\Desktop\pacman-game\&#1056;&#1086;&#1079;&#1076;&#1110;&#1083;&#1080;%20&#1082;&#1091;&#1088;&#1089;&#1086;&#1074;&#1086;&#1111;\&#1050;&#1091;&#1088;&#1089;&#1086;&#1074;&#1072;_&#1096;&#1072;&#1073;&#1083;&#1086;&#1085;_2023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25</Pages>
  <Words>2605</Words>
  <Characters>17484</Characters>
  <Application>Microsoft Office Word</Application>
  <DocSecurity>0</DocSecurity>
  <Lines>1248</Lines>
  <Paragraphs>744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Загребельний</dc:creator>
  <cp:keywords/>
  <dc:description/>
  <cp:lastModifiedBy>Олександр Загребельний</cp:lastModifiedBy>
  <cp:revision>2</cp:revision>
  <dcterms:created xsi:type="dcterms:W3CDTF">2023-06-01T06:04:00Z</dcterms:created>
  <dcterms:modified xsi:type="dcterms:W3CDTF">2023-06-01T19:39:00Z</dcterms:modified>
</cp:coreProperties>
</file>